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4619C4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D07521">
              <w:rPr>
                <w:rStyle w:val="NumChar"/>
                <w:noProof/>
              </w:rPr>
              <w:t>37</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921DA3">
        <w:trPr>
          <w:jc w:val="center"/>
        </w:trPr>
        <w:tc>
          <w:tcPr>
            <w:tcW w:w="2880" w:type="dxa"/>
            <w:tcMar>
              <w:top w:w="360" w:type="dxa"/>
              <w:left w:w="115" w:type="dxa"/>
              <w:right w:w="115" w:type="dxa"/>
            </w:tcMar>
          </w:tcPr>
          <w:p w14:paraId="1320FE3A" w14:textId="12176013" w:rsidR="008C518D" w:rsidRPr="00275A1D" w:rsidRDefault="0072085D" w:rsidP="00290471">
            <w:pPr>
              <w:pStyle w:val="Heading2"/>
              <w:spacing w:before="0" w:after="0"/>
              <w:outlineLvl w:val="1"/>
            </w:pPr>
            <w:r>
              <w:t>Step</w:t>
            </w:r>
            <w:r w:rsidR="00B2181F">
              <w:t xml:space="preserve"> </w:t>
            </w:r>
            <w:fldSimple w:instr=" SEQ stepList \r 1 \* MERGEFORMAT ">
              <w:r w:rsidR="00D07521">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B36DF1">
              <w:t>i</w:t>
            </w:r>
            <w:r w:rsidR="00C9239E">
              <w:t>nterview</w:t>
            </w:r>
          </w:p>
        </w:tc>
        <w:tc>
          <w:tcPr>
            <w:tcW w:w="7612" w:type="dxa"/>
            <w:tcMar>
              <w:top w:w="432" w:type="dxa"/>
              <w:left w:w="115" w:type="dxa"/>
              <w:right w:w="115" w:type="dxa"/>
            </w:tcMar>
          </w:tcPr>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25CD84BB" w:rsidR="005B50C4" w:rsidRDefault="00EC395A" w:rsidP="00434ED3">
            <w:pPr>
              <w:pStyle w:val="BodyText"/>
              <w:keepLines/>
            </w:pPr>
            <w:hyperlink r:id="rId8">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274016D2" w14:textId="5869CCE1" w:rsidR="008C518D" w:rsidRDefault="00EC395A" w:rsidP="004409C5">
            <w:pPr>
              <w:pStyle w:val="BodyText"/>
              <w:keepLines/>
            </w:pPr>
            <w:hyperlink r:id="rId9">
              <w:r w:rsidR="00275A1D" w:rsidRPr="00AE5CAF">
                <w:rPr>
                  <w:b/>
                </w:rPr>
                <w:t>Enforcing a Custody Order</w:t>
              </w:r>
            </w:hyperlink>
            <w:r w:rsidR="00275A1D">
              <w:br/>
              <w:t>LegalNav.org/guided_assistant/enforcing-a-custody-order/?location=alaska</w:t>
            </w:r>
          </w:p>
        </w:tc>
      </w:tr>
      <w:tr w:rsidR="005B50C4" w14:paraId="60AB967D" w14:textId="77777777" w:rsidTr="00921DA3">
        <w:trPr>
          <w:jc w:val="center"/>
        </w:trPr>
        <w:tc>
          <w:tcPr>
            <w:tcW w:w="2880" w:type="dxa"/>
            <w:tcMar>
              <w:top w:w="360" w:type="dxa"/>
              <w:left w:w="115" w:type="dxa"/>
              <w:right w:w="115" w:type="dxa"/>
            </w:tcMar>
          </w:tcPr>
          <w:p w14:paraId="167CFAFA" w14:textId="1FB0F365" w:rsidR="008C518D" w:rsidRPr="006C65ED" w:rsidRDefault="0072085D" w:rsidP="00B2181F">
            <w:pPr>
              <w:pStyle w:val="Heading2"/>
              <w:outlineLvl w:val="1"/>
            </w:pPr>
            <w:r>
              <w:t xml:space="preserve">Step </w:t>
            </w:r>
            <w:fldSimple w:instr=" SEQ stepList  \* MERGEFORMAT  \* MERGEFORMAT ">
              <w:r w:rsidR="00D07521">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commentRangeStart w:id="0"/>
        <w:tc>
          <w:tcPr>
            <w:tcW w:w="7612" w:type="dxa"/>
            <w:tcMar>
              <w:top w:w="432" w:type="dxa"/>
              <w:left w:w="115" w:type="dxa"/>
              <w:right w:w="115" w:type="dxa"/>
            </w:tcMar>
          </w:tcPr>
          <w:p w14:paraId="75DEFD96" w14:textId="62763BE3"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HYPERLINK "https://www.legalnav.org/topic/custody-when-both-parents-agree/?location=alaska"</w:instrText>
            </w:r>
            <w:r w:rsidRPr="00EE6812">
              <w:rPr>
                <w:rStyle w:val="Hyperlink"/>
              </w:rPr>
              <w:fldChar w:fldCharType="separate"/>
            </w:r>
            <w:r w:rsidRPr="00EE6812">
              <w:rPr>
                <w:rStyle w:val="Hyperlink"/>
              </w:rPr>
              <w:t>Custody When Both Parents Agree</w:t>
            </w:r>
            <w:r w:rsidRPr="00EE6812">
              <w:rPr>
                <w:rStyle w:val="Hyperlink"/>
              </w:rPr>
              <w:fldChar w:fldCharType="end"/>
            </w:r>
            <w:commentRangeEnd w:id="0"/>
            <w:r>
              <w:rPr>
                <w:rStyle w:val="CommentReference"/>
              </w:rPr>
              <w:commentReference w:id="0"/>
            </w:r>
          </w:p>
          <w:commentRangeStart w:id="1"/>
          <w:p w14:paraId="06B3486D" w14:textId="6CE45744" w:rsidR="004409C5" w:rsidRPr="00EE6812" w:rsidRDefault="004409C5" w:rsidP="00192264">
            <w:pPr>
              <w:numPr>
                <w:ilvl w:val="0"/>
                <w:numId w:val="7"/>
              </w:numPr>
              <w:shd w:val="clear" w:color="auto" w:fill="FFFFFF"/>
              <w:rPr>
                <w:rStyle w:val="Hyperlink"/>
              </w:rPr>
            </w:pPr>
            <w:r w:rsidRPr="00EE6812">
              <w:rPr>
                <w:rStyle w:val="Hyperlink"/>
              </w:rPr>
              <w:fldChar w:fldCharType="begin"/>
            </w:r>
            <w:r>
              <w:rPr>
                <w:rStyle w:val="Hyperlink"/>
              </w:rPr>
              <w:instrText>HYPERLINK "https://www.legalnav.org/topic/resources-to-help-you-and-the-other-parent-reach-an-agreement/?location=alaska"</w:instrText>
            </w:r>
            <w:r w:rsidRPr="00EE6812">
              <w:rPr>
                <w:rStyle w:val="Hyperlink"/>
              </w:rPr>
              <w:fldChar w:fldCharType="separate"/>
            </w:r>
            <w:r w:rsidRPr="00EE6812">
              <w:rPr>
                <w:rStyle w:val="Hyperlink"/>
              </w:rPr>
              <w:t>Resources to Help You and the Other Parent Reach an Agreement</w:t>
            </w:r>
            <w:r w:rsidRPr="00EE6812">
              <w:rPr>
                <w:rStyle w:val="Hyperlink"/>
              </w:rPr>
              <w:fldChar w:fldCharType="end"/>
            </w:r>
            <w:r w:rsidRPr="00EE6812">
              <w:rPr>
                <w:rStyle w:val="Hyperlink"/>
              </w:rPr>
              <w:t xml:space="preserve"> </w:t>
            </w:r>
            <w:commentRangeEnd w:id="1"/>
            <w:r>
              <w:rPr>
                <w:rStyle w:val="CommentReference"/>
              </w:rPr>
              <w:commentReference w:id="1"/>
            </w:r>
          </w:p>
          <w:commentRangeStart w:id="2"/>
          <w:p w14:paraId="26EE247D" w14:textId="0EF4C9D0"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 xml:space="preserve"> HYPERLINK "https://stage.legalnav.org/topics/a8b7353b-1ac9-45e8-9625-da471605966b" </w:instrText>
            </w:r>
            <w:r w:rsidRPr="00EE6812">
              <w:rPr>
                <w:rStyle w:val="Hyperlink"/>
              </w:rPr>
              <w:fldChar w:fldCharType="separate"/>
            </w:r>
            <w:r w:rsidRPr="00EE6812">
              <w:rPr>
                <w:rStyle w:val="Hyperlink"/>
              </w:rPr>
              <w:t>Asking for an Order in a Custody Case When the Issue Can’t Wait for the Court’s Final Decision (Filing a Motion)</w:t>
            </w:r>
            <w:r w:rsidRPr="00EE6812">
              <w:rPr>
                <w:rStyle w:val="Hyperlink"/>
              </w:rPr>
              <w:fldChar w:fldCharType="end"/>
            </w:r>
            <w:commentRangeEnd w:id="2"/>
            <w:r>
              <w:rPr>
                <w:rStyle w:val="CommentReference"/>
              </w:rPr>
              <w:commentReference w:id="2"/>
            </w:r>
            <w:r w:rsidRPr="00EE6812">
              <w:rPr>
                <w:rStyle w:val="Hyperlink"/>
              </w:rPr>
              <w:t xml:space="preserve"> </w:t>
            </w:r>
          </w:p>
          <w:commentRangeStart w:id="3"/>
          <w:commentRangeStart w:id="4"/>
          <w:commentRangeStart w:id="5"/>
          <w:p w14:paraId="18FA8D4E" w14:textId="5FEED8A6" w:rsidR="004409C5" w:rsidRPr="00EE6812" w:rsidRDefault="004409C5" w:rsidP="00192264">
            <w:pPr>
              <w:numPr>
                <w:ilvl w:val="0"/>
                <w:numId w:val="7"/>
              </w:numPr>
              <w:shd w:val="clear" w:color="auto" w:fill="FFFFFF"/>
              <w:rPr>
                <w:rStyle w:val="Hyperlink"/>
              </w:rPr>
            </w:pPr>
            <w:r w:rsidRPr="00EE6812">
              <w:rPr>
                <w:rStyle w:val="Hyperlink"/>
              </w:rPr>
              <w:fldChar w:fldCharType="begin"/>
            </w:r>
            <w:r>
              <w:rPr>
                <w:rStyle w:val="Hyperlink"/>
              </w:rPr>
              <w:instrText>HYPERLINK "https://www.legalnav.org/topic/creating-a-parenting-plan/?location=alaska"</w:instrText>
            </w:r>
            <w:r w:rsidRPr="00EE6812">
              <w:rPr>
                <w:rStyle w:val="Hyperlink"/>
              </w:rPr>
              <w:fldChar w:fldCharType="separate"/>
            </w:r>
            <w:r w:rsidRPr="00EE6812">
              <w:rPr>
                <w:rStyle w:val="Hyperlink"/>
              </w:rPr>
              <w:t>Creating a Parenting Plan</w:t>
            </w:r>
            <w:r w:rsidRPr="00EE6812">
              <w:rPr>
                <w:rStyle w:val="Hyperlink"/>
              </w:rPr>
              <w:fldChar w:fldCharType="end"/>
            </w:r>
            <w:commentRangeEnd w:id="3"/>
            <w:r>
              <w:rPr>
                <w:rStyle w:val="CommentReference"/>
              </w:rPr>
              <w:commentReference w:id="3"/>
            </w:r>
            <w:commentRangeEnd w:id="4"/>
            <w:r>
              <w:rPr>
                <w:rStyle w:val="CommentReference"/>
              </w:rPr>
              <w:commentReference w:id="4"/>
            </w:r>
            <w:commentRangeEnd w:id="5"/>
            <w:r>
              <w:rPr>
                <w:rStyle w:val="CommentReference"/>
              </w:rPr>
              <w:commentReference w:id="5"/>
            </w:r>
            <w:r w:rsidRPr="00EE6812">
              <w:rPr>
                <w:rStyle w:val="Hyperlink"/>
              </w:rPr>
              <w:t xml:space="preserve"> </w:t>
            </w:r>
          </w:p>
          <w:commentRangeStart w:id="6"/>
          <w:p w14:paraId="5F0B9E29" w14:textId="68FA38F6"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 xml:space="preserve"> HYPERLINK "https://stage.legalnav.org/topics/b3d91f08-577d-41e8-b79e-00cbe6a8a3af" </w:instrText>
            </w:r>
            <w:r w:rsidRPr="00EE6812">
              <w:rPr>
                <w:rStyle w:val="Hyperlink"/>
              </w:rPr>
              <w:fldChar w:fldCharType="separate"/>
            </w:r>
            <w:r w:rsidRPr="00004138">
              <w:rPr>
                <w:rStyle w:val="Hyperlink"/>
              </w:rPr>
              <w:t>Preparing for Custody Hearings or Trial</w:t>
            </w:r>
            <w:r w:rsidRPr="00EE6812">
              <w:rPr>
                <w:rStyle w:val="Hyperlink"/>
              </w:rPr>
              <w:fldChar w:fldCharType="end"/>
            </w:r>
            <w:commentRangeEnd w:id="6"/>
            <w:r>
              <w:rPr>
                <w:rStyle w:val="CommentReference"/>
              </w:rPr>
              <w:commentReference w:id="6"/>
            </w:r>
            <w:r w:rsidRPr="00EE6812">
              <w:rPr>
                <w:rStyle w:val="Hyperlink"/>
              </w:rPr>
              <w:t xml:space="preserve"> </w:t>
            </w:r>
          </w:p>
          <w:p w14:paraId="0F277CF8" w14:textId="77777777" w:rsidR="004409C5" w:rsidRDefault="004409C5" w:rsidP="009E5659">
            <w:pPr>
              <w:pStyle w:val="BodyText"/>
              <w:rPr>
                <w:b/>
              </w:rPr>
            </w:pPr>
          </w:p>
          <w:p w14:paraId="53B51506" w14:textId="703A7F03"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574EDAB" w:rsidR="008C518D" w:rsidRDefault="00490567" w:rsidP="00275A1D">
            <w:pPr>
              <w:pStyle w:val="BodyText"/>
            </w:pPr>
            <w:r w:rsidRPr="00490567">
              <w:rPr>
                <w:b/>
              </w:rPr>
              <w:t>Family Law Home</w:t>
            </w:r>
            <w:r>
              <w:rPr>
                <w:b/>
              </w:rPr>
              <w:br/>
            </w:r>
            <w:del w:id="7" w:author="Caroline Robinson" w:date="2023-02-23T07:13:00Z">
              <w:r w:rsidR="004E19CC" w:rsidDel="00121B33">
                <w:fldChar w:fldCharType="begin"/>
              </w:r>
              <w:r w:rsidR="004E19CC" w:rsidDel="00121B33">
                <w:delInstrText xml:space="preserve"> HYPERLINK "https://courts.alaska.gov/shc/family/index.htm" </w:delInstrText>
              </w:r>
              <w:r w:rsidR="004E19CC" w:rsidDel="00121B33">
                <w:fldChar w:fldCharType="separate"/>
              </w:r>
              <w:r w:rsidRPr="00490567" w:rsidDel="00121B33">
                <w:delText>courts.alaska.gov/shc/family/index.htm</w:delText>
              </w:r>
              <w:r w:rsidR="004E19CC" w:rsidDel="00121B33">
                <w:fldChar w:fldCharType="end"/>
              </w:r>
            </w:del>
            <w:ins w:id="8" w:author="Caroline Robinson" w:date="2023-02-23T07:13:00Z">
              <w:r w:rsidR="00121B33" w:rsidRPr="00490567">
                <w:t>courts.alaska.gov/shc/family/index.htm</w:t>
              </w:r>
            </w:ins>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963097"/>
        </w:tc>
      </w:tr>
      <w:tr w:rsidR="004409C5" w14:paraId="34F61AC4" w14:textId="77777777" w:rsidTr="00921DA3">
        <w:trPr>
          <w:jc w:val="center"/>
        </w:trPr>
        <w:tc>
          <w:tcPr>
            <w:tcW w:w="2880" w:type="dxa"/>
            <w:tcMar>
              <w:top w:w="360" w:type="dxa"/>
              <w:left w:w="115" w:type="dxa"/>
              <w:right w:w="115" w:type="dxa"/>
            </w:tcMar>
          </w:tcPr>
          <w:p w14:paraId="67A70F83" w14:textId="14784AE5" w:rsidR="004409C5" w:rsidRDefault="004409C5" w:rsidP="00CE5ADB">
            <w:pPr>
              <w:pStyle w:val="BodyText"/>
              <w:rPr>
                <w:shd w:val="clear" w:color="auto" w:fill="FFFFFF"/>
              </w:rPr>
            </w:pPr>
            <w:r w:rsidRPr="008C518D">
              <w:t xml:space="preserve">{%tr </w:t>
            </w:r>
            <w:proofErr w:type="gramStart"/>
            <w:r w:rsidRPr="008C518D">
              <w:t xml:space="preserve">if </w:t>
            </w:r>
            <w:r>
              <w:t xml:space="preserve"> </w:t>
            </w:r>
            <w:proofErr w:type="spellStart"/>
            <w:r w:rsidR="00B4001E">
              <w:t>parents</w:t>
            </w:r>
            <w:proofErr w:type="gramEnd"/>
            <w:r w:rsidR="00B4001E">
              <w:t>_agree</w:t>
            </w:r>
            <w:proofErr w:type="spellEnd"/>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921DA3">
        <w:trPr>
          <w:jc w:val="center"/>
        </w:trPr>
        <w:tc>
          <w:tcPr>
            <w:tcW w:w="2880" w:type="dxa"/>
            <w:tcMar>
              <w:top w:w="360" w:type="dxa"/>
              <w:left w:w="115" w:type="dxa"/>
              <w:right w:w="115" w:type="dxa"/>
            </w:tcMar>
          </w:tcPr>
          <w:p w14:paraId="606DACB0" w14:textId="004F55C0"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3</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780385">
            <w:pPr>
              <w:pStyle w:val="BodyText"/>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6A27A8FD" w14:textId="77777777" w:rsidR="000815D4"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7E994BE9" w:rsidR="00780385" w:rsidRPr="00780385" w:rsidRDefault="00780385" w:rsidP="00780385">
            <w:pPr>
              <w:pStyle w:val="BodyText"/>
            </w:pPr>
            <w:r w:rsidRPr="00780385">
              <w:t xml:space="preserve"> </w:t>
            </w:r>
            <w:hyperlink r:id="rId13"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5A022D72" w:rsidR="00780385" w:rsidRPr="00780385" w:rsidRDefault="00780385" w:rsidP="00780385">
            <w:pPr>
              <w:pStyle w:val="BodyText"/>
            </w:pPr>
            <w:r w:rsidRPr="00780385">
              <w:t xml:space="preserve">The </w:t>
            </w:r>
            <w:hyperlink r:id="rId14" w:history="1">
              <w:r w:rsidRPr="00735615">
                <w:rPr>
                  <w:rStyle w:val="Hyperlink"/>
                </w:rPr>
                <w:t>Alaska Association of Collaborative Professionals</w:t>
              </w:r>
            </w:hyperlink>
            <w:r w:rsidRPr="00780385">
              <w:t xml:space="preserve"> helps people resolve parenting issues outside of the court process without a judge </w:t>
            </w:r>
            <w:r w:rsidRPr="00780385">
              <w:lastRenderedPageBreak/>
              <w:t>making decisions.  Learn more about the group.</w:t>
            </w:r>
          </w:p>
          <w:p w14:paraId="3440093A" w14:textId="77777777" w:rsidR="00780385" w:rsidRPr="00780385" w:rsidRDefault="00780385" w:rsidP="00780385">
            <w:pPr>
              <w:pStyle w:val="BodyText"/>
            </w:pPr>
            <w:r w:rsidRPr="00780385">
              <w:t xml:space="preserve">If you both agree, you can change things on your own.  </w:t>
            </w:r>
          </w:p>
          <w:p w14:paraId="17AED53B" w14:textId="77777777" w:rsidR="00780385" w:rsidRPr="00780385" w:rsidRDefault="00780385" w:rsidP="00780385">
            <w:pPr>
              <w:pStyle w:val="BodyText"/>
            </w:pPr>
            <w:r w:rsidRPr="00780385">
              <w:t>Whether or not you must tell the court depends on the type of change you make.</w:t>
            </w:r>
          </w:p>
          <w:p w14:paraId="29370623" w14:textId="614AF82A" w:rsidR="00780385" w:rsidRPr="00780385" w:rsidRDefault="00780385" w:rsidP="00780385">
            <w:pPr>
              <w:pStyle w:val="ListParagraph"/>
              <w:ind w:left="405"/>
            </w:pPr>
            <w:r w:rsidRPr="00780385">
              <w:t>If you make a minor change, such as changing a pick-up time by an hour, or a change to the holiday schedule, you do not have to tell the court.</w:t>
            </w:r>
          </w:p>
          <w:p w14:paraId="3EF32E0D" w14:textId="141F4D6F" w:rsidR="00780385" w:rsidRPr="00780385" w:rsidRDefault="00780385" w:rsidP="00780385">
            <w:pPr>
              <w:pStyle w:val="ListParagraph"/>
              <w:ind w:left="405"/>
            </w:pPr>
            <w:r w:rsidRPr="00780385">
              <w:t>If you make a change about something big, like changing the parenting schedule from weekends with one parent to week on / week off, tell the court in writing.</w:t>
            </w:r>
          </w:p>
          <w:p w14:paraId="123A918D" w14:textId="0FEA5D90" w:rsidR="00780385" w:rsidRPr="00780385" w:rsidRDefault="00780385" w:rsidP="00780385">
            <w:pPr>
              <w:pStyle w:val="ListParagraph"/>
              <w:ind w:left="405"/>
            </w:pPr>
            <w:r w:rsidRPr="00780385">
              <w:t>If you want to be sure you are both bound by the new agreement, tell the court in writing so the judge can make the agreement part of the court order in your case.</w:t>
            </w:r>
          </w:p>
          <w:p w14:paraId="46EA401E" w14:textId="77777777" w:rsidR="004409C5" w:rsidRDefault="00780385" w:rsidP="00780385">
            <w:pPr>
              <w:pStyle w:val="ListParagraph"/>
              <w:ind w:left="405"/>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7E63CEA9"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921DA3">
        <w:trPr>
          <w:jc w:val="center"/>
        </w:trPr>
        <w:tc>
          <w:tcPr>
            <w:tcW w:w="2880" w:type="dxa"/>
            <w:tcMar>
              <w:top w:w="360" w:type="dxa"/>
              <w:left w:w="115" w:type="dxa"/>
              <w:right w:w="115" w:type="dxa"/>
            </w:tcMar>
          </w:tcPr>
          <w:p w14:paraId="434DD731" w14:textId="353FA0B4"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4</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A7387A">
            <w:pPr>
              <w:pStyle w:val="BodyText"/>
            </w:pPr>
            <w:r>
              <w:t>If you reach an agreement, fill out these forms:</w:t>
            </w:r>
          </w:p>
          <w:p w14:paraId="5720A7DA" w14:textId="77777777" w:rsidR="00A7387A" w:rsidRDefault="00A7387A" w:rsidP="00A7387A">
            <w:pPr>
              <w:pStyle w:val="Heading3"/>
              <w:outlineLvl w:val="2"/>
            </w:pPr>
            <w:r>
              <w:t>Forms to ask to modify</w:t>
            </w:r>
          </w:p>
          <w:p w14:paraId="1AD44D42" w14:textId="0AC2E6CC" w:rsidR="00A7387A" w:rsidRDefault="00A7387A" w:rsidP="00A7387A">
            <w:pPr>
              <w:pStyle w:val="ListParagraph"/>
              <w:ind w:left="405"/>
            </w:pPr>
            <w:r w:rsidRPr="00A7387A">
              <w:rPr>
                <w:b/>
              </w:rPr>
              <w:t>Joint Motion, SHC-1310</w:t>
            </w:r>
            <w:r>
              <w:t>.  Title it “Joint Motion to Modify.”</w:t>
            </w:r>
            <w:r w:rsidR="00040CCB">
              <w:br/>
              <w:t xml:space="preserve">As a </w:t>
            </w:r>
            <w:hyperlink r:id="rId15"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6"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5863A25A"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7"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8" w:history="1">
              <w:r w:rsidRPr="00A7387A">
                <w:rPr>
                  <w:rStyle w:val="Hyperlink"/>
                </w:rPr>
                <w:t>PDF</w:t>
              </w:r>
            </w:hyperlink>
            <w:r w:rsidR="00040CCB">
              <w:br/>
            </w:r>
            <w:r w:rsidR="00040CCB" w:rsidRPr="00040CCB">
              <w:lastRenderedPageBreak/>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F6D47E4"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9"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20" w:history="1">
              <w:r w:rsidRPr="00040CCB">
                <w:rPr>
                  <w:rStyle w:val="Hyperlink"/>
                </w:rPr>
                <w:t>PDF</w:t>
              </w:r>
            </w:hyperlink>
            <w:r w:rsidR="00040CCB">
              <w:br/>
            </w:r>
            <w:r w:rsidR="00040CCB" w:rsidRPr="00040CCB">
              <w:t>courts.alaska.gov/shc/family/docs/shc-1128n.pdf</w:t>
            </w:r>
          </w:p>
          <w:p w14:paraId="41FAF6D9" w14:textId="57500436"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21"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22"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33BE621F" w:rsidR="00A7387A" w:rsidRDefault="00A7387A" w:rsidP="00A7387A">
            <w:pPr>
              <w:pStyle w:val="ListParagraph"/>
              <w:ind w:left="405"/>
            </w:pPr>
            <w:r w:rsidRPr="00A7387A">
              <w:rPr>
                <w:b/>
              </w:rPr>
              <w:t xml:space="preserve">Order for Modification of Child Support, </w:t>
            </w:r>
            <w:hyperlink r:id="rId23" w:history="1">
              <w:r w:rsidRPr="00040CCB">
                <w:rPr>
                  <w:rStyle w:val="Hyperlink"/>
                  <w:b/>
                </w:rPr>
                <w:t>DR-301</w:t>
              </w:r>
            </w:hyperlink>
            <w:r>
              <w:t xml:space="preserve"> [Fill-In PDF]</w:t>
            </w:r>
            <w:r w:rsidR="00040CCB">
              <w:br/>
            </w:r>
            <w:r w:rsidR="00040CCB" w:rsidRPr="00040CCB">
              <w:t>public.courts.alaska.gov/web/forms/docs/dr-301.pdf</w:t>
            </w:r>
          </w:p>
          <w:p w14:paraId="3DABA73D" w14:textId="29C720F8" w:rsidR="00A7387A" w:rsidRPr="00040CCB" w:rsidRDefault="00A7387A" w:rsidP="00040CCB">
            <w:pPr>
              <w:pStyle w:val="ListParagraph"/>
              <w:ind w:left="405"/>
            </w:pPr>
            <w:r w:rsidRPr="00A7387A">
              <w:rPr>
                <w:b/>
              </w:rPr>
              <w:t xml:space="preserve">Child Support Guidelines Affidavit, </w:t>
            </w:r>
            <w:hyperlink r:id="rId24"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57489E89" w:rsidR="00A7387A" w:rsidRDefault="00A7387A" w:rsidP="00A7387A">
            <w:pPr>
              <w:pStyle w:val="ListParagraph"/>
              <w:ind w:left="405"/>
            </w:pPr>
            <w:r w:rsidRPr="00A7387A">
              <w:rPr>
                <w:b/>
              </w:rPr>
              <w:t xml:space="preserve">Child Custody Jurisdiction Affidavit, </w:t>
            </w:r>
            <w:hyperlink r:id="rId25"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17F6E2CF" w:rsidR="00A7387A" w:rsidRDefault="00A7387A" w:rsidP="00A7387A">
            <w:pPr>
              <w:pStyle w:val="ListParagraph"/>
              <w:numPr>
                <w:ilvl w:val="1"/>
                <w:numId w:val="3"/>
              </w:numPr>
              <w:ind w:left="765"/>
            </w:pPr>
            <w:r w:rsidRPr="00A7387A">
              <w:rPr>
                <w:b/>
              </w:rPr>
              <w:t xml:space="preserve">Shared Custody Support Calculation, </w:t>
            </w:r>
            <w:hyperlink r:id="rId26"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7567EE65" w:rsidR="00A7387A" w:rsidRDefault="00A7387A" w:rsidP="00A7387A">
            <w:pPr>
              <w:pStyle w:val="ListParagraph"/>
              <w:numPr>
                <w:ilvl w:val="1"/>
                <w:numId w:val="3"/>
              </w:numPr>
              <w:ind w:left="765"/>
            </w:pPr>
            <w:r w:rsidRPr="00A7387A">
              <w:rPr>
                <w:b/>
              </w:rPr>
              <w:t xml:space="preserve">Divided Custody Support Calculation, </w:t>
            </w:r>
            <w:hyperlink r:id="rId27"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2F3198AC" w:rsidR="00A7387A" w:rsidRDefault="00A7387A" w:rsidP="00A7387A">
            <w:pPr>
              <w:pStyle w:val="ListParagraph"/>
              <w:numPr>
                <w:ilvl w:val="1"/>
                <w:numId w:val="3"/>
              </w:numPr>
              <w:ind w:left="765"/>
            </w:pPr>
            <w:r w:rsidRPr="00A7387A">
              <w:rPr>
                <w:b/>
              </w:rPr>
              <w:t xml:space="preserve">Hybrid Custody Child Support Calculation, </w:t>
            </w:r>
            <w:hyperlink r:id="rId28"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921DA3">
        <w:trPr>
          <w:jc w:val="center"/>
        </w:trPr>
        <w:tc>
          <w:tcPr>
            <w:tcW w:w="2880" w:type="dxa"/>
            <w:tcMar>
              <w:top w:w="360" w:type="dxa"/>
              <w:left w:w="115" w:type="dxa"/>
              <w:right w:w="115" w:type="dxa"/>
            </w:tcMar>
          </w:tcPr>
          <w:p w14:paraId="67E0094A" w14:textId="03FEB7B4" w:rsidR="000815D4" w:rsidRDefault="000815D4" w:rsidP="00CE5ADB">
            <w:pPr>
              <w:pStyle w:val="BodyText"/>
              <w:rPr>
                <w:shd w:val="clear" w:color="auto" w:fill="FFFFFF"/>
              </w:rPr>
            </w:pPr>
            <w:r w:rsidRPr="008C518D">
              <w:t>{%tr if</w:t>
            </w:r>
            <w:r>
              <w:t xml:space="preserve"> </w:t>
            </w:r>
            <w:r w:rsidR="00C81896">
              <w:t>motion_decision or</w:t>
            </w:r>
            <w:r>
              <w:t xml:space="preserve"> motion_for_reconsideration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921DA3">
        <w:trPr>
          <w:jc w:val="center"/>
        </w:trPr>
        <w:tc>
          <w:tcPr>
            <w:tcW w:w="2880" w:type="dxa"/>
            <w:tcMar>
              <w:top w:w="360" w:type="dxa"/>
              <w:left w:w="115" w:type="dxa"/>
              <w:right w:w="115" w:type="dxa"/>
            </w:tcMar>
          </w:tcPr>
          <w:p w14:paraId="66012FB7" w14:textId="0F93BE8D" w:rsidR="004409C5" w:rsidRPr="000815D4" w:rsidRDefault="000815D4" w:rsidP="000815D4">
            <w:pPr>
              <w:pStyle w:val="Heading2"/>
              <w:outlineLvl w:val="1"/>
            </w:pPr>
            <w:r>
              <w:t xml:space="preserve">Step </w:t>
            </w:r>
            <w:fldSimple w:instr=" SEQ stepList \* Arabic \* MERGEFORMAT ">
              <w:r w:rsidR="00D07521">
                <w:rPr>
                  <w:noProof/>
                </w:rPr>
                <w:t>5</w:t>
              </w:r>
            </w:fldSimple>
            <w:r>
              <w:t xml:space="preserve">: </w:t>
            </w:r>
            <w:r w:rsidRPr="000815D4">
              <w:t xml:space="preserve">Ask the </w:t>
            </w:r>
            <w:r>
              <w:t>c</w:t>
            </w:r>
            <w:r w:rsidRPr="000815D4">
              <w:t xml:space="preserve">ourt to </w:t>
            </w:r>
            <w:r>
              <w:t>c</w:t>
            </w:r>
            <w:r w:rsidRPr="000815D4">
              <w:t xml:space="preserve">hange a </w:t>
            </w:r>
            <w:r w:rsidR="00E70F3F">
              <w:t>d</w:t>
            </w:r>
            <w:r w:rsidRPr="000815D4">
              <w:t xml:space="preserve">ecision it </w:t>
            </w:r>
            <w:r>
              <w:t>m</w:t>
            </w:r>
            <w:r w:rsidRPr="000815D4">
              <w:t xml:space="preserve">ade in the </w:t>
            </w:r>
            <w:r>
              <w:t>l</w:t>
            </w:r>
            <w:r w:rsidRPr="000815D4">
              <w:t xml:space="preserve">ast 10 </w:t>
            </w:r>
            <w:r>
              <w:t>d</w:t>
            </w:r>
            <w:r w:rsidRPr="000815D4">
              <w:t xml:space="preserve">ays </w:t>
            </w:r>
          </w:p>
        </w:tc>
        <w:tc>
          <w:tcPr>
            <w:tcW w:w="7612" w:type="dxa"/>
            <w:tcMar>
              <w:top w:w="432" w:type="dxa"/>
              <w:left w:w="115" w:type="dxa"/>
              <w:right w:w="115" w:type="dxa"/>
            </w:tcMar>
          </w:tcPr>
          <w:p w14:paraId="18EBEFC8" w14:textId="77777777" w:rsidR="000815D4" w:rsidRDefault="000815D4" w:rsidP="000815D4">
            <w:pPr>
              <w:pStyle w:val="Heading3"/>
              <w:outlineLvl w:val="2"/>
            </w:pPr>
            <w:r>
              <w:t>Background</w:t>
            </w:r>
          </w:p>
          <w:p w14:paraId="2E5A9BC2" w14:textId="77777777" w:rsidR="000815D4" w:rsidRDefault="000815D4" w:rsidP="000815D4">
            <w:pPr>
              <w:pStyle w:val="BodyText"/>
            </w:pPr>
            <w:r>
              <w:t xml:space="preserve">A </w:t>
            </w:r>
            <w:r w:rsidRPr="00BB7D45">
              <w:rPr>
                <w:b/>
              </w:rPr>
              <w:t>Motion for Reconsideration</w:t>
            </w:r>
            <w:r>
              <w:t xml:space="preserve"> asks a judge to change a decision or order made in the last 10 days.  </w:t>
            </w:r>
          </w:p>
          <w:p w14:paraId="65161B9E" w14:textId="77777777" w:rsidR="000815D4" w:rsidRDefault="000815D4" w:rsidP="000815D4">
            <w:pPr>
              <w:pStyle w:val="BodyText"/>
            </w:pPr>
          </w:p>
          <w:p w14:paraId="1C2E7ACE" w14:textId="77777777" w:rsidR="000815D4" w:rsidRDefault="000815D4" w:rsidP="000815D4">
            <w:pPr>
              <w:pStyle w:val="Heading3"/>
              <w:outlineLvl w:val="2"/>
            </w:pPr>
            <w:r>
              <w:t>Timing</w:t>
            </w:r>
          </w:p>
          <w:p w14:paraId="3E29F4B9" w14:textId="2F1401AA" w:rsidR="000815D4" w:rsidRDefault="000815D4" w:rsidP="000815D4">
            <w:pPr>
              <w:pStyle w:val="ListParagraph"/>
              <w:ind w:left="405"/>
            </w:pPr>
            <w:r>
              <w:t xml:space="preserve">File </w:t>
            </w:r>
            <w:r w:rsidR="00F116BA">
              <w:t>a</w:t>
            </w:r>
            <w:r>
              <w:t xml:space="preserve"> </w:t>
            </w:r>
            <w:r w:rsidRPr="00BB7D45">
              <w:rPr>
                <w:b/>
              </w:rPr>
              <w:t>Motion for Reconsideration</w:t>
            </w:r>
            <w:r>
              <w:t xml:space="preserve"> of an order within 10 days of the day the order was distributed to the parents.</w:t>
            </w:r>
          </w:p>
          <w:p w14:paraId="6A9E2669" w14:textId="73A2AF31" w:rsidR="000815D4" w:rsidRDefault="000815D4" w:rsidP="000815D4">
            <w:pPr>
              <w:pStyle w:val="ListParagraph"/>
              <w:ind w:left="405"/>
            </w:pPr>
            <w:r>
              <w:t>You can find this date by looking at the end of the written order or decision to see when the clerk emailed or mailed it to the parents.</w:t>
            </w:r>
          </w:p>
          <w:p w14:paraId="503475BE" w14:textId="4327E981" w:rsidR="000815D4" w:rsidRDefault="000815D4" w:rsidP="000815D4">
            <w:pPr>
              <w:pStyle w:val="ListParagraph"/>
              <w:ind w:left="405"/>
            </w:pPr>
            <w:r>
              <w:t xml:space="preserve">If the 10th day is a Friday, weekend, or holiday, your Motion for Reconsideration is due the next day that is not a Friday, weekend or holiday.  For example, if the 10th day was Thursday, November 23rd, and it was Thanksgiving, your Motion for Reconsideration would not be due until the following Monday.  </w:t>
            </w:r>
          </w:p>
          <w:p w14:paraId="0795CD92" w14:textId="77777777" w:rsidR="000815D4" w:rsidRDefault="000815D4" w:rsidP="000815D4">
            <w:pPr>
              <w:pStyle w:val="Heading3"/>
              <w:outlineLvl w:val="2"/>
            </w:pPr>
            <w:r>
              <w:t xml:space="preserve">Reasons for Reconsideration </w:t>
            </w:r>
          </w:p>
          <w:p w14:paraId="18FC21D3" w14:textId="77777777" w:rsidR="000815D4" w:rsidRDefault="000815D4" w:rsidP="000815D4">
            <w:pPr>
              <w:pStyle w:val="BodyText"/>
            </w:pPr>
            <w:r>
              <w:t xml:space="preserve">A </w:t>
            </w:r>
            <w:r w:rsidRPr="00F116BA">
              <w:rPr>
                <w:b/>
              </w:rPr>
              <w:t>Motion for Reconsideration</w:t>
            </w:r>
            <w:r>
              <w:t xml:space="preserve"> is based on one of the reasons listed in Civil Rule 77(k):</w:t>
            </w:r>
          </w:p>
          <w:p w14:paraId="1BAA4F95" w14:textId="77777777" w:rsidR="000815D4" w:rsidRDefault="000815D4" w:rsidP="000815D4">
            <w:pPr>
              <w:pStyle w:val="BodyText"/>
            </w:pPr>
            <w:r>
              <w:t>1. The court has overlooked, misapplied or failed to consider a statute, decision or principle directly controlling. (This means the court made a mistake in applying the law to the case.)</w:t>
            </w:r>
          </w:p>
          <w:p w14:paraId="6FBBB5E2" w14:textId="063B24E2" w:rsidR="000815D4" w:rsidRDefault="000815D4" w:rsidP="004961C2">
            <w:pPr>
              <w:pStyle w:val="BodyText"/>
            </w:pPr>
            <w: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used 27% of adjusted income instead of 20%, the motion for reconsideration would state that the judge used the wrong percent amount in Civil Rule 90.3.</w:t>
            </w:r>
          </w:p>
          <w:p w14:paraId="0F3D8622" w14:textId="77777777" w:rsidR="000815D4" w:rsidRDefault="000815D4" w:rsidP="000815D4">
            <w:pPr>
              <w:pStyle w:val="BodyText"/>
            </w:pPr>
            <w:r>
              <w:t>2. The court has overlooked or misconceived some material fact or proposition of law. (This means the court got an important fact wrong.)</w:t>
            </w:r>
          </w:p>
          <w:p w14:paraId="464F7089" w14:textId="2602A0A2" w:rsidR="000815D4" w:rsidRDefault="000815D4" w:rsidP="004961C2">
            <w:pPr>
              <w:pStyle w:val="BodyText"/>
            </w:pPr>
            <w:r>
              <w:lastRenderedPageBreak/>
              <w:t xml:space="preserve">For example, the parents both agree and tell the judge that mom makes $25,000 every year.  However, the judge calculates child support using $35,000 for mom’s income.  The mom could file a motion for reconsideration stating that the judge used the wrong income to determine child support.  </w:t>
            </w:r>
          </w:p>
          <w:p w14:paraId="709D1BB9" w14:textId="77777777" w:rsidR="000815D4" w:rsidRDefault="000815D4" w:rsidP="000815D4">
            <w:pPr>
              <w:pStyle w:val="BodyText"/>
            </w:pPr>
            <w:r>
              <w:t>3. The court has overlooked or misconceived a material question in the case. (This means the court misunderstood what you were asking for in your case or in a motion.)</w:t>
            </w:r>
          </w:p>
          <w:p w14:paraId="563D6DE2" w14:textId="4DD938F9" w:rsidR="000815D4" w:rsidRDefault="000815D4" w:rsidP="004961C2">
            <w:pPr>
              <w:pStyle w:val="BodyText"/>
            </w:pPr>
            <w:r>
              <w:t>For example, to modify child support, there must be:</w:t>
            </w:r>
          </w:p>
          <w:p w14:paraId="0DAD63AD" w14:textId="6D35D9B2" w:rsidR="000815D4" w:rsidRDefault="000815D4" w:rsidP="000815D4">
            <w:pPr>
              <w:pStyle w:val="ListParagraph"/>
              <w:numPr>
                <w:ilvl w:val="1"/>
                <w:numId w:val="3"/>
              </w:numPr>
              <w:ind w:left="765"/>
            </w:pPr>
            <w:r>
              <w:t xml:space="preserve">a 15% change in the amount of child support ordered (this means that when you calculate support based on the parents' current income now, it is 15% more or less than the current support order), or </w:t>
            </w:r>
          </w:p>
          <w:p w14:paraId="4FD59EE4" w14:textId="45ED67B7" w:rsidR="000815D4" w:rsidRDefault="000815D4" w:rsidP="000815D4">
            <w:pPr>
              <w:pStyle w:val="ListParagraph"/>
              <w:numPr>
                <w:ilvl w:val="1"/>
                <w:numId w:val="3"/>
              </w:numPr>
              <w:ind w:left="765"/>
            </w:pPr>
            <w:r>
              <w:t>a change in the parenting plan from primary custody to shared custody or vice versa that affects the child support formula.</w:t>
            </w:r>
          </w:p>
          <w:p w14:paraId="3CF56B00" w14:textId="4632FFFD" w:rsidR="000815D4" w:rsidRPr="004961C2" w:rsidRDefault="000815D4" w:rsidP="000815D4">
            <w:pPr>
              <w:pStyle w:val="ListParagraph"/>
              <w:numPr>
                <w:ilvl w:val="1"/>
                <w:numId w:val="3"/>
              </w:numPr>
              <w:ind w:left="765"/>
            </w:pPr>
            <w:r>
              <w:t>Mother filed a motion to modify child support because the son moved from living full-time with Father to Mother.  The judge denied the motion because there was not a 15% change in the child support amount.  Mother can file a motion for reconsideration, stating the court overlooked the question of whether there was a change in the parenting plan.</w:t>
            </w:r>
          </w:p>
          <w:p w14:paraId="2E16ACB4" w14:textId="77777777" w:rsidR="000815D4" w:rsidRDefault="000815D4" w:rsidP="000815D4">
            <w:pPr>
              <w:pStyle w:val="BodyText"/>
            </w:pPr>
            <w:r>
              <w:t>4. The law applied in the ruling was changed by a later court decision or statute. (This means the court applied a rule or law that changed.)</w:t>
            </w:r>
          </w:p>
          <w:p w14:paraId="569076B1" w14:textId="34E56A1C" w:rsidR="004409C5" w:rsidRDefault="000815D4" w:rsidP="004961C2">
            <w:pPr>
              <w:pStyle w:val="BodyText"/>
            </w:pPr>
            <w:r>
              <w:t>For example, on April 15, 2018, Civil Rule 90.3 changed to allow a parent to deduct the cost of their own health insurance from their gross income (up to 10% of the parent’s gross income). If the court calculated child support on April 14 without the health insurance deduction, the parent could file a motion for reconsideration based on the changed Civil Rule 90.3.</w:t>
            </w:r>
          </w:p>
        </w:tc>
      </w:tr>
      <w:tr w:rsidR="00921DA3" w14:paraId="74688EC4" w14:textId="77777777" w:rsidTr="00921DA3">
        <w:trPr>
          <w:jc w:val="center"/>
        </w:trPr>
        <w:tc>
          <w:tcPr>
            <w:tcW w:w="2880" w:type="dxa"/>
            <w:tcMar>
              <w:top w:w="360" w:type="dxa"/>
              <w:left w:w="115" w:type="dxa"/>
              <w:right w:w="115" w:type="dxa"/>
            </w:tcMar>
          </w:tcPr>
          <w:p w14:paraId="13BD29DA" w14:textId="0EC3730E"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6</w:t>
            </w:r>
            <w:r w:rsidRPr="00E11A90">
              <w:rPr>
                <w:rStyle w:val="NumChar"/>
              </w:rPr>
              <w:fldChar w:fldCharType="end"/>
            </w:r>
            <w:r>
              <w:t>: Fill out your Motion for Reconsideration forms</w:t>
            </w:r>
          </w:p>
        </w:tc>
        <w:tc>
          <w:tcPr>
            <w:tcW w:w="7612" w:type="dxa"/>
            <w:tcMar>
              <w:top w:w="432" w:type="dxa"/>
              <w:left w:w="115" w:type="dxa"/>
              <w:right w:w="115" w:type="dxa"/>
            </w:tcMar>
          </w:tcPr>
          <w:p w14:paraId="2AC7E110" w14:textId="03C4DC6D" w:rsidR="00100FD8" w:rsidRPr="00100FD8" w:rsidRDefault="00100FD8" w:rsidP="00100FD8">
            <w:pPr>
              <w:pStyle w:val="Heading3"/>
              <w:outlineLvl w:val="2"/>
            </w:pPr>
            <w:r w:rsidRPr="00100FD8">
              <w:t>Fill out these forms</w:t>
            </w:r>
          </w:p>
          <w:p w14:paraId="5111D9A9" w14:textId="517A54BE" w:rsidR="00100FD8" w:rsidRPr="00100FD8" w:rsidRDefault="00100FD8" w:rsidP="00100FD8">
            <w:pPr>
              <w:pStyle w:val="BodyText"/>
            </w:pPr>
            <w:r w:rsidRPr="00100FD8">
              <w:rPr>
                <w:b/>
              </w:rPr>
              <w:t>Motion and Affidavit for Reconsideration, SHC-1545</w:t>
            </w:r>
            <w:r w:rsidRPr="00100FD8">
              <w:t>:</w:t>
            </w:r>
            <w:r>
              <w:br/>
              <w:t xml:space="preserve">as a </w:t>
            </w:r>
            <w:hyperlink r:id="rId29" w:history="1">
              <w:r w:rsidRPr="00100FD8">
                <w:rPr>
                  <w:rStyle w:val="Hyperlink"/>
                </w:rPr>
                <w:t>Word file</w:t>
              </w:r>
            </w:hyperlink>
            <w:r>
              <w:br/>
            </w:r>
            <w:r w:rsidRPr="00100FD8">
              <w:t>courts.alaska.gov/shc/family/docs/shc-1545.doc</w:t>
            </w:r>
            <w:r>
              <w:br/>
              <w:t xml:space="preserve">as a </w:t>
            </w:r>
            <w:hyperlink r:id="rId30" w:history="1">
              <w:r w:rsidRPr="00100FD8">
                <w:rPr>
                  <w:rStyle w:val="Hyperlink"/>
                </w:rPr>
                <w:t>PDF</w:t>
              </w:r>
            </w:hyperlink>
            <w:r>
              <w:br/>
            </w:r>
            <w:r w:rsidRPr="00100FD8">
              <w:t xml:space="preserve">courts.alaska.gov/shc/family/docs/shc-1545n.pdf [PDF].  </w:t>
            </w:r>
          </w:p>
          <w:p w14:paraId="34D800BC" w14:textId="12F090FE" w:rsidR="00100FD8" w:rsidRPr="00100FD8" w:rsidRDefault="00100FD8" w:rsidP="00100FD8">
            <w:pPr>
              <w:pStyle w:val="BodyText"/>
            </w:pPr>
            <w:r w:rsidRPr="00100FD8">
              <w:rPr>
                <w:b/>
              </w:rPr>
              <w:t>Proposed Order on Motion: SHC-1320</w:t>
            </w:r>
            <w:r>
              <w:rPr>
                <w:b/>
              </w:rPr>
              <w:br/>
            </w:r>
            <w:r>
              <w:t>D</w:t>
            </w:r>
            <w:r w:rsidRPr="00100FD8">
              <w:t xml:space="preserve">o </w:t>
            </w:r>
            <w:r w:rsidRPr="00100FD8">
              <w:rPr>
                <w:b/>
              </w:rPr>
              <w:t>not</w:t>
            </w:r>
            <w:r w:rsidRPr="00100FD8">
              <w:t xml:space="preserve"> sign the Order section</w:t>
            </w:r>
            <w:r>
              <w:t>.</w:t>
            </w:r>
            <w:r>
              <w:br/>
              <w:t xml:space="preserve">as a </w:t>
            </w:r>
            <w:hyperlink r:id="rId31" w:history="1">
              <w:r w:rsidRPr="00100FD8">
                <w:rPr>
                  <w:rStyle w:val="Hyperlink"/>
                </w:rPr>
                <w:t>Word file</w:t>
              </w:r>
            </w:hyperlink>
            <w:r>
              <w:br/>
            </w:r>
            <w:r w:rsidRPr="00100FD8">
              <w:lastRenderedPageBreak/>
              <w:t>courts.alaska.gov/shc/family/docs/shc-1302.doc</w:t>
            </w:r>
            <w:r>
              <w:br/>
              <w:t xml:space="preserve">as a </w:t>
            </w:r>
            <w:hyperlink r:id="rId32" w:history="1">
              <w:r w:rsidRPr="00100FD8">
                <w:rPr>
                  <w:rStyle w:val="Hyperlink"/>
                </w:rPr>
                <w:t>PDF</w:t>
              </w:r>
            </w:hyperlink>
            <w:r w:rsidRPr="00100FD8">
              <w:t>:</w:t>
            </w:r>
          </w:p>
          <w:p w14:paraId="5DA10C0E" w14:textId="6E504355" w:rsidR="00100FD8" w:rsidRPr="00100FD8" w:rsidRDefault="00100FD8" w:rsidP="00100FD8">
            <w:pPr>
              <w:pStyle w:val="BodyText"/>
            </w:pPr>
            <w:r w:rsidRPr="00100FD8">
              <w:rPr>
                <w:b/>
              </w:rPr>
              <w:t>Notice of Motion, SHC-1630</w:t>
            </w:r>
            <w:r w:rsidRPr="00100FD8">
              <w:t xml:space="preserve"> </w:t>
            </w:r>
            <w:r>
              <w:br/>
              <w:t xml:space="preserve">as a </w:t>
            </w:r>
            <w:hyperlink r:id="rId33" w:history="1">
              <w:r w:rsidRPr="001A4F2C">
                <w:rPr>
                  <w:rStyle w:val="Hyperlink"/>
                </w:rPr>
                <w:t>Word file</w:t>
              </w:r>
            </w:hyperlink>
            <w:r w:rsidR="001A4F2C">
              <w:br/>
            </w:r>
            <w:r w:rsidR="001A4F2C" w:rsidRPr="001A4F2C">
              <w:t>courts.alaska.gov/shc/family/docs/shc-1630.doc</w:t>
            </w:r>
            <w:r>
              <w:br/>
              <w:t xml:space="preserve">as a </w:t>
            </w:r>
            <w:hyperlink r:id="rId34" w:history="1">
              <w:r w:rsidRPr="001A4F2C">
                <w:rPr>
                  <w:rStyle w:val="Hyperlink"/>
                </w:rPr>
                <w:t>PDF</w:t>
              </w:r>
            </w:hyperlink>
            <w:r w:rsidR="001A4F2C">
              <w:br/>
            </w:r>
            <w:r w:rsidR="001A4F2C" w:rsidRPr="001A4F2C">
              <w:t>courts.alaska.gov/shc/family/docs/shc-1630n.pdf</w:t>
            </w:r>
          </w:p>
          <w:p w14:paraId="0658542C" w14:textId="325C98A3" w:rsidR="00100FD8" w:rsidRPr="00100FD8" w:rsidRDefault="00100FD8" w:rsidP="00100FD8">
            <w:pPr>
              <w:pStyle w:val="BodyText"/>
            </w:pPr>
            <w:r w:rsidRPr="00100FD8">
              <w:t xml:space="preserve">Your </w:t>
            </w:r>
            <w:r w:rsidRPr="001A4F2C">
              <w:rPr>
                <w:b/>
              </w:rPr>
              <w:t>Motion for Reconsideration</w:t>
            </w:r>
            <w:r w:rsidRPr="00100FD8">
              <w:t xml:space="preserve"> must be 5 pages or less, including attachments.</w:t>
            </w:r>
          </w:p>
          <w:p w14:paraId="5AFB43E5" w14:textId="25587CCF" w:rsidR="00921DA3" w:rsidRDefault="00100FD8" w:rsidP="00100FD8">
            <w:pPr>
              <w:pStyle w:val="BodyText"/>
            </w:pPr>
            <w:r w:rsidRPr="00100FD8">
              <w:t>Point out the specific part of the decision that you want the court to change.</w:t>
            </w:r>
            <w:r>
              <w:t xml:space="preserve">  </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CE5ADB">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CE5ADB">
        <w:trPr>
          <w:jc w:val="center"/>
        </w:trPr>
        <w:tc>
          <w:tcPr>
            <w:tcW w:w="2880" w:type="dxa"/>
            <w:tcMar>
              <w:top w:w="360" w:type="dxa"/>
              <w:left w:w="115" w:type="dxa"/>
              <w:right w:w="115" w:type="dxa"/>
            </w:tcMar>
          </w:tcPr>
          <w:p w14:paraId="417A9BEB" w14:textId="6D32B933"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192264">
            <w:pPr>
              <w:pStyle w:val="Heading3"/>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commentRangeStart w:id="9"/>
            <w:r>
              <w:t xml:space="preserve">Standing Order or a Domestic Relations Procedural Order. </w:t>
            </w:r>
            <w:commentRangeEnd w:id="9"/>
            <w:r w:rsidR="00EC773B">
              <w:rPr>
                <w:rStyle w:val="CommentReference"/>
                <w:rFonts w:ascii="Arial" w:eastAsia="Arial" w:hAnsi="Arial" w:cs="Arial"/>
                <w:color w:val="auto"/>
                <w:spacing w:val="0"/>
              </w:rPr>
              <w:commentReference w:id="9"/>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CE5ADB">
        <w:trPr>
          <w:jc w:val="center"/>
        </w:trPr>
        <w:tc>
          <w:tcPr>
            <w:tcW w:w="2880" w:type="dxa"/>
            <w:tcMar>
              <w:top w:w="360" w:type="dxa"/>
              <w:left w:w="115" w:type="dxa"/>
              <w:right w:w="115" w:type="dxa"/>
            </w:tcMar>
          </w:tcPr>
          <w:p w14:paraId="4DFA4786" w14:textId="59315F83"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77777777" w:rsidR="00192264" w:rsidRPr="00192264" w:rsidRDefault="00192264" w:rsidP="008F06B7">
            <w:pPr>
              <w:pStyle w:val="BodyText"/>
            </w:pPr>
            <w:r w:rsidRPr="0082138B">
              <w:rPr>
                <w:color w:val="000000" w:themeColor="text1"/>
              </w:rPr>
              <w:t xml:space="preserve">A motion </w:t>
            </w:r>
            <w:r w:rsidRPr="00192264">
              <w:t>is how 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6DBBFFC"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5"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r>
            <w:r w:rsidR="008F06B7">
              <w:rPr>
                <w:color w:val="000000"/>
              </w:rPr>
              <w:lastRenderedPageBreak/>
              <w:t xml:space="preserve">as a </w:t>
            </w:r>
            <w:r w:rsidR="00B50039">
              <w:rPr>
                <w:color w:val="000000"/>
              </w:rPr>
              <w:t xml:space="preserve"> </w:t>
            </w:r>
            <w:hyperlink r:id="rId36" w:tgtFrame="_blank" w:history="1">
              <w:r w:rsidRPr="008F06B7">
                <w:rPr>
                  <w:rStyle w:val="Hyperlink"/>
                  <w:color w:val="000099"/>
                </w:rPr>
                <w:t>PDF</w:t>
              </w:r>
            </w:hyperlink>
            <w:r w:rsidR="00293BE7" w:rsidRPr="00293BE7">
              <w:rPr>
                <w:color w:val="000000"/>
              </w:rPr>
              <w:br/>
              <w:t>courts.alaska.gov/shc/family/docs/shc-1300n.pdf</w:t>
            </w:r>
          </w:p>
          <w:p w14:paraId="34A2641F" w14:textId="18C7134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7"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8"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F954EEB"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9"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40"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CE5ADB">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975104">
        <w:trPr>
          <w:jc w:val="center"/>
        </w:trPr>
        <w:tc>
          <w:tcPr>
            <w:tcW w:w="2880" w:type="dxa"/>
            <w:tcMar>
              <w:top w:w="360" w:type="dxa"/>
              <w:left w:w="115" w:type="dxa"/>
              <w:right w:w="115" w:type="dxa"/>
            </w:tcMar>
          </w:tcPr>
          <w:p w14:paraId="591D279B" w14:textId="72A91E4B" w:rsidR="00747A61" w:rsidRDefault="00747A61" w:rsidP="00975104">
            <w:pPr>
              <w:pStyle w:val="BodyText"/>
              <w:rPr>
                <w:shd w:val="clear" w:color="auto" w:fill="FFFFFF"/>
              </w:rPr>
            </w:pPr>
            <w:r>
              <w:rPr>
                <w:shd w:val="clear" w:color="auto" w:fill="FFFFFF"/>
              </w:rPr>
              <w:t xml:space="preserve">{%tr if </w:t>
            </w:r>
            <w:r w:rsidR="00C81896">
              <w:rPr>
                <w:shd w:val="clear" w:color="auto" w:fill="FFFFFF"/>
              </w:rPr>
              <w:t>appeal</w:t>
            </w:r>
            <w:r>
              <w:rPr>
                <w:shd w:val="clear" w:color="auto" w:fill="FFFFFF"/>
              </w:rPr>
              <w:t xml:space="preserve"> %}</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975104">
        <w:trPr>
          <w:jc w:val="center"/>
        </w:trPr>
        <w:tc>
          <w:tcPr>
            <w:tcW w:w="2880" w:type="dxa"/>
            <w:tcMar>
              <w:top w:w="360" w:type="dxa"/>
              <w:left w:w="115" w:type="dxa"/>
              <w:right w:w="115" w:type="dxa"/>
            </w:tcMar>
          </w:tcPr>
          <w:p w14:paraId="488A3449" w14:textId="5C79636B"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747A61">
              <w:rPr>
                <w:shd w:val="clear" w:color="auto" w:fill="FFFFFF"/>
              </w:rPr>
              <w:t xml:space="preserve">Appeal the Trial Court’s </w:t>
            </w:r>
            <w:r>
              <w:rPr>
                <w:shd w:val="clear" w:color="auto" w:fill="FFFFFF"/>
              </w:rPr>
              <w:t>d</w:t>
            </w:r>
            <w:r w:rsidRPr="00747A61">
              <w:rPr>
                <w:shd w:val="clear" w:color="auto" w:fill="FFFFFF"/>
              </w:rPr>
              <w:t>ecision with the Alaska Supreme Court</w:t>
            </w:r>
          </w:p>
        </w:tc>
        <w:tc>
          <w:tcPr>
            <w:tcW w:w="7612" w:type="dxa"/>
            <w:tcMar>
              <w:top w:w="432" w:type="dxa"/>
              <w:left w:w="115" w:type="dxa"/>
              <w:right w:w="115" w:type="dxa"/>
            </w:tcMar>
          </w:tcPr>
          <w:p w14:paraId="71119CA9" w14:textId="77777777" w:rsidR="00747A61" w:rsidRPr="007A6374" w:rsidRDefault="00747A61" w:rsidP="00747A61">
            <w:pPr>
              <w:pStyle w:val="Heading3"/>
              <w:outlineLvl w:val="2"/>
            </w:pPr>
            <w:r w:rsidRPr="007A6374">
              <w:t>Background</w:t>
            </w:r>
          </w:p>
          <w:p w14:paraId="4BB3F974" w14:textId="77777777" w:rsidR="00747A61" w:rsidRDefault="00747A61" w:rsidP="00747A61">
            <w:pPr>
              <w:pStyle w:val="BodyText"/>
            </w:pPr>
            <w:r>
              <w:t xml:space="preserve">An appeal is when the Alaska Supreme Court reviews the trial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trial judge made a legal mistake.  The only information the Supreme Court looks at is:</w:t>
            </w:r>
          </w:p>
          <w:p w14:paraId="5275ACEF" w14:textId="2405F80F" w:rsidR="00747A61" w:rsidRPr="007A6374" w:rsidRDefault="00747A61" w:rsidP="00747A61">
            <w:pPr>
              <w:pStyle w:val="BodyText"/>
            </w:pPr>
            <w:r w:rsidRPr="007A6374">
              <w:t>the audio recording of the</w:t>
            </w:r>
            <w:r w:rsidR="00B50039">
              <w:t xml:space="preserve"> </w:t>
            </w:r>
            <w:r w:rsidRPr="007A6374">
              <w:t>hearing</w:t>
            </w:r>
            <w:r w:rsidR="00B50039">
              <w:t xml:space="preserve"> </w:t>
            </w:r>
            <w:r w:rsidRPr="007A6374">
              <w:t>or</w:t>
            </w:r>
            <w:r w:rsidR="00B50039">
              <w:t xml:space="preserve"> </w:t>
            </w:r>
            <w:r w:rsidRPr="007A6374">
              <w:t>trial</w:t>
            </w:r>
            <w:r w:rsidR="00B50039">
              <w:t xml:space="preserve"> </w:t>
            </w:r>
            <w:r w:rsidRPr="007A6374">
              <w:t>in the lower court;</w:t>
            </w:r>
          </w:p>
          <w:p w14:paraId="077825D8" w14:textId="77777777" w:rsidR="00747A61" w:rsidRPr="007A6374" w:rsidRDefault="00747A61" w:rsidP="00747A61">
            <w:pPr>
              <w:pStyle w:val="BodyText"/>
            </w:pPr>
            <w:r w:rsidRPr="007A6374">
              <w:t>any items offered as evidence at the hearing or trial in the lower court;</w:t>
            </w:r>
          </w:p>
          <w:p w14:paraId="27507ADB" w14:textId="64206BED" w:rsidR="00747A61" w:rsidRPr="007A6374" w:rsidRDefault="00747A61" w:rsidP="00747A61">
            <w:pPr>
              <w:pStyle w:val="BodyText"/>
            </w:pPr>
            <w:r w:rsidRPr="007A6374">
              <w:t>the documents in the lower court or agency</w:t>
            </w:r>
            <w:r w:rsidR="00B50039">
              <w:t xml:space="preserve"> </w:t>
            </w:r>
            <w:r w:rsidRPr="007A6374">
              <w:t>record; and</w:t>
            </w:r>
          </w:p>
          <w:p w14:paraId="5585DD8D" w14:textId="442EB7B3" w:rsidR="00747A61" w:rsidRPr="007A6374" w:rsidRDefault="00747A61" w:rsidP="00747A61">
            <w:pPr>
              <w:pStyle w:val="BodyText"/>
            </w:pPr>
            <w:r w:rsidRPr="007A6374">
              <w:t>appeal briefs</w:t>
            </w:r>
            <w:r w:rsidR="00B50039">
              <w:t xml:space="preserve"> </w:t>
            </w:r>
            <w:r w:rsidRPr="007A6374">
              <w:t>filed in the appeal to the</w:t>
            </w:r>
            <w:r w:rsidR="00B50039">
              <w:t xml:space="preserve"> </w:t>
            </w:r>
            <w:r w:rsidRPr="007A6374">
              <w:t>Supreme Court.</w:t>
            </w:r>
            <w:r>
              <w:t xml:space="preserve"> </w:t>
            </w:r>
          </w:p>
          <w:p w14:paraId="6251046D" w14:textId="77777777" w:rsidR="00747A61" w:rsidRPr="00485017" w:rsidRDefault="00747A61" w:rsidP="00747A61">
            <w:pPr>
              <w:pStyle w:val="Heading3"/>
              <w:outlineLvl w:val="2"/>
            </w:pPr>
            <w:r w:rsidRPr="00485017">
              <w:t>Cost</w:t>
            </w:r>
          </w:p>
          <w:p w14:paraId="5923B86A" w14:textId="49429300" w:rsidR="00747A61" w:rsidRPr="00485017" w:rsidRDefault="00747A61" w:rsidP="00747A61">
            <w:pPr>
              <w:pStyle w:val="BodyText"/>
              <w:rPr>
                <w:color w:val="000000"/>
                <w:shd w:val="clear" w:color="auto" w:fill="FFFFFF"/>
              </w:rPr>
            </w:pPr>
            <w:r w:rsidRPr="00485017">
              <w:t xml:space="preserve">To start an appeal, you must pay a $250 filing fee, a $750 bond or deposit for costs, as well as other costs such as preparing the transcript.  </w:t>
            </w:r>
            <w:r w:rsidRPr="00485017">
              <w:rPr>
                <w:color w:val="000000"/>
                <w:shd w:val="clear" w:color="auto" w:fill="FFFFFF"/>
              </w:rPr>
              <w:t xml:space="preserve">Read more about </w:t>
            </w:r>
            <w:commentRangeStart w:id="10"/>
            <w:r w:rsidRPr="00485017">
              <w:rPr>
                <w:color w:val="auto"/>
              </w:rPr>
              <w:fldChar w:fldCharType="begin"/>
            </w:r>
            <w:r w:rsidRPr="00485017">
              <w:instrText xml:space="preserve"> HYPERLINK "https://courts.alaska.gov/shc/appeals/payforappeal.htm" </w:instrText>
            </w:r>
            <w:r w:rsidRPr="00485017">
              <w:rPr>
                <w:color w:val="auto"/>
              </w:rPr>
              <w:fldChar w:fldCharType="separate"/>
            </w:r>
            <w:r w:rsidRPr="00485017">
              <w:rPr>
                <w:rStyle w:val="Hyperlink"/>
                <w:shd w:val="clear" w:color="auto" w:fill="FFFFFF"/>
              </w:rPr>
              <w:t>the costs of an appeal.</w:t>
            </w:r>
            <w:r w:rsidRPr="00485017">
              <w:rPr>
                <w:rStyle w:val="Hyperlink"/>
                <w:shd w:val="clear" w:color="auto" w:fill="FFFFFF"/>
              </w:rPr>
              <w:fldChar w:fldCharType="end"/>
            </w:r>
            <w:commentRangeEnd w:id="10"/>
            <w:r w:rsidRPr="00485017">
              <w:rPr>
                <w:rStyle w:val="CommentReference"/>
              </w:rPr>
              <w:commentReference w:id="10"/>
            </w:r>
            <w:del w:id="11" w:author="Caroline Robinson" w:date="2023-02-23T07:53:00Z">
              <w:r w:rsidR="000237A9" w:rsidDel="0041110F">
                <w:rPr>
                  <w:color w:val="000000"/>
                </w:rPr>
                <w:br/>
              </w:r>
              <w:r w:rsidRPr="000237A9" w:rsidDel="0041110F">
                <w:delText>courts.alaska.gov/shc/appeals/payforappeal.htm</w:delText>
              </w:r>
            </w:del>
          </w:p>
          <w:p w14:paraId="4A66AD26" w14:textId="77777777" w:rsidR="00747A61" w:rsidRPr="00485017" w:rsidRDefault="00747A61" w:rsidP="00747A61">
            <w:pPr>
              <w:pStyle w:val="BodyText"/>
            </w:pPr>
            <w:r w:rsidRPr="00485017">
              <w:t>You can ask to waive the filing fee and cost bond by filling out:</w:t>
            </w:r>
          </w:p>
          <w:p w14:paraId="600D6132" w14:textId="58812790" w:rsidR="00747A61" w:rsidRPr="00485017" w:rsidRDefault="00747A61" w:rsidP="00747A61">
            <w:pPr>
              <w:pStyle w:val="BodyText"/>
              <w:rPr>
                <w:color w:val="000000"/>
                <w:shd w:val="clear" w:color="auto" w:fill="FFFFFF"/>
              </w:rPr>
            </w:pPr>
            <w:r w:rsidRPr="00747A61">
              <w:rPr>
                <w:b/>
                <w:color w:val="000000"/>
                <w:shd w:val="clear" w:color="auto" w:fill="FFFFFF"/>
              </w:rPr>
              <w:t>Motion for Waiver of Filing Fees and Costs</w:t>
            </w:r>
            <w:r w:rsidRPr="00485017">
              <w:rPr>
                <w:color w:val="000000"/>
                <w:shd w:val="clear" w:color="auto" w:fill="FFFFFF"/>
              </w:rPr>
              <w:t>,</w:t>
            </w:r>
            <w:r w:rsidR="00B50039">
              <w:rPr>
                <w:color w:val="000000"/>
                <w:shd w:val="clear" w:color="auto" w:fill="FFFFFF"/>
              </w:rPr>
              <w:t xml:space="preserve"> </w:t>
            </w:r>
            <w:hyperlink r:id="rId41" w:tgtFrame="_blank" w:history="1">
              <w:r w:rsidRPr="00485017">
                <w:rPr>
                  <w:rStyle w:val="Hyperlink"/>
                  <w:color w:val="006699"/>
                  <w:shd w:val="clear" w:color="auto" w:fill="FFFFFF"/>
                </w:rPr>
                <w:t>SHS-AP 130</w:t>
              </w:r>
            </w:hyperlink>
            <w:r w:rsidR="00B50039">
              <w:rPr>
                <w:color w:val="000000"/>
                <w:shd w:val="clear" w:color="auto" w:fill="FFFFFF"/>
              </w:rPr>
              <w:t xml:space="preserve"> </w:t>
            </w:r>
          </w:p>
          <w:p w14:paraId="231A5C75" w14:textId="77777777" w:rsidR="00747A61" w:rsidRPr="00485017" w:rsidRDefault="00747A61" w:rsidP="00747A61">
            <w:pPr>
              <w:pStyle w:val="Heading3"/>
              <w:outlineLvl w:val="2"/>
            </w:pPr>
            <w:r w:rsidRPr="00485017">
              <w:lastRenderedPageBreak/>
              <w:t>Timeline</w:t>
            </w:r>
          </w:p>
          <w:p w14:paraId="4559B192" w14:textId="0C4D78F9" w:rsidR="00747A61" w:rsidRPr="00485017" w:rsidRDefault="00747A61" w:rsidP="00747A61">
            <w:pPr>
              <w:pStyle w:val="BodyText"/>
            </w:pPr>
            <w:r w:rsidRPr="00485017">
              <w:t xml:space="preserve">You can review a </w:t>
            </w:r>
            <w:hyperlink r:id="rId42" w:history="1">
              <w:r w:rsidRPr="00485017">
                <w:rPr>
                  <w:rStyle w:val="Hyperlink"/>
                </w:rPr>
                <w:t>timeline for the steps in an appeal</w:t>
              </w:r>
            </w:hyperlink>
            <w:r w:rsidRPr="00485017">
              <w:t>.</w:t>
            </w:r>
            <w:r w:rsidR="00317BDB">
              <w:br/>
            </w:r>
            <w:r w:rsidRPr="00317BDB">
              <w:t>courts.alaska.gov/shc/appeals/docs/SHS_AP_1000.pdf</w:t>
            </w:r>
          </w:p>
          <w:p w14:paraId="58B7B1F4" w14:textId="77777777" w:rsidR="00747A61" w:rsidRPr="00485017" w:rsidRDefault="00747A61" w:rsidP="00747A61">
            <w:pPr>
              <w:pStyle w:val="Heading3"/>
              <w:outlineLvl w:val="2"/>
            </w:pPr>
            <w:r w:rsidRPr="00485017">
              <w:t>Process</w:t>
            </w:r>
          </w:p>
          <w:p w14:paraId="1A32B576" w14:textId="331CBBFA" w:rsidR="00747A61" w:rsidRDefault="00747A61" w:rsidP="00747A61">
            <w:pPr>
              <w:pStyle w:val="BodyText"/>
            </w:pPr>
            <w:r w:rsidRPr="00485017">
              <w:t>A</w:t>
            </w:r>
            <w:del w:id="12" w:author="Caroline Robinson" w:date="2023-02-23T07:53:00Z">
              <w:r w:rsidRPr="00485017" w:rsidDel="00822E52">
                <w:delText>a</w:delText>
              </w:r>
            </w:del>
            <w:r w:rsidRPr="00485017">
              <w:t>ppeals a</w:t>
            </w:r>
            <w:r>
              <w:t>re</w:t>
            </w:r>
            <w:ins w:id="13" w:author="Caroline Robinson" w:date="2023-02-23T07:52:00Z">
              <w:r w:rsidR="004E19CC">
                <w:t xml:space="preserve"> </w:t>
              </w:r>
            </w:ins>
            <w:r w:rsidRPr="00485017">
              <w:t>complicated</w:t>
            </w:r>
            <w:ins w:id="14" w:author="Caroline Robinson" w:date="2023-02-23T07:53:00Z">
              <w:r w:rsidR="00822E52">
                <w:t>.</w:t>
              </w:r>
            </w:ins>
            <w:del w:id="15" w:author="Caroline Robinson" w:date="2023-02-23T07:53:00Z">
              <w:r w:rsidRPr="00485017" w:rsidDel="00822E52">
                <w:delText xml:space="preserve"> . </w:delText>
              </w:r>
            </w:del>
            <w:r w:rsidRPr="00485017">
              <w:t xml:space="preserve"> </w:t>
            </w:r>
            <w:r>
              <w:t>R</w:t>
            </w:r>
            <w:r w:rsidRPr="00485017">
              <w:t xml:space="preserve">eview the </w:t>
            </w:r>
            <w:hyperlink r:id="rId43" w:history="1">
              <w:r w:rsidRPr="00485017">
                <w:rPr>
                  <w:rStyle w:val="Hyperlink"/>
                </w:rPr>
                <w:t>Alaska Court System Self-Help Appeal Page</w:t>
              </w:r>
            </w:hyperlink>
            <w:r w:rsidR="00317BDB">
              <w:rPr>
                <w:rStyle w:val="Hyperlink"/>
              </w:rPr>
              <w:br/>
            </w:r>
            <w:r>
              <w:t>R</w:t>
            </w:r>
            <w:r w:rsidRPr="00485017">
              <w:t xml:space="preserve">ead everything before you begin your </w:t>
            </w:r>
            <w:commentRangeStart w:id="16"/>
            <w:r w:rsidRPr="00485017">
              <w:t>appeal</w:t>
            </w:r>
            <w:commentRangeEnd w:id="16"/>
            <w:r>
              <w:rPr>
                <w:rStyle w:val="CommentReference"/>
                <w:rFonts w:ascii="Arial" w:eastAsia="Arial" w:hAnsi="Arial" w:cs="Arial"/>
                <w:color w:val="auto"/>
                <w:spacing w:val="0"/>
              </w:rPr>
              <w:commentReference w:id="16"/>
            </w:r>
            <w:r w:rsidRPr="00485017">
              <w:t>.</w:t>
            </w:r>
          </w:p>
          <w:p w14:paraId="70228D11" w14:textId="77777777" w:rsidR="00747A61" w:rsidRDefault="00747A61" w:rsidP="00747A61">
            <w:pPr>
              <w:pStyle w:val="Heading3"/>
              <w:outlineLvl w:val="2"/>
            </w:pPr>
            <w:r>
              <w:t>Links in this step</w:t>
            </w:r>
          </w:p>
          <w:p w14:paraId="72F4C059" w14:textId="199F8E90" w:rsidR="00747A61" w:rsidRPr="00105C17" w:rsidRDefault="00747A61" w:rsidP="00105C17">
            <w:pPr>
              <w:pStyle w:val="BodyText"/>
              <w:rPr>
                <w:rStyle w:val="Hyperlink"/>
                <w:color w:val="202529"/>
                <w:u w:val="none"/>
              </w:rPr>
            </w:pPr>
            <w:r w:rsidRPr="00105C17">
              <w:rPr>
                <w:b/>
                <w:shd w:val="clear" w:color="auto" w:fill="FFFFFF"/>
              </w:rPr>
              <w:t>the 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35700F6C" w:rsidR="00747A61" w:rsidRPr="00105C17" w:rsidRDefault="00747A61" w:rsidP="00105C17">
            <w:pPr>
              <w:pStyle w:val="BodyText"/>
              <w:rPr>
                <w:rStyle w:val="Hyperlink"/>
                <w:color w:val="202529"/>
                <w:u w:val="none"/>
              </w:rPr>
            </w:pPr>
            <w:r w:rsidRPr="00105C17">
              <w:rPr>
                <w:b/>
              </w:rPr>
              <w:t xml:space="preserve">Motion for Waiver of Filing Fees and </w:t>
            </w:r>
            <w:proofErr w:type="spellStart"/>
            <w:proofErr w:type="gramStart"/>
            <w:r w:rsidRPr="00105C17">
              <w:rPr>
                <w:b/>
              </w:rPr>
              <w:t>Costs,SHS</w:t>
            </w:r>
            <w:proofErr w:type="spellEnd"/>
            <w:proofErr w:type="gramEnd"/>
            <w:r w:rsidRPr="00105C17">
              <w:rPr>
                <w:b/>
              </w:rPr>
              <w:t>-AP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0C8CFD66" w:rsidR="00975104" w:rsidRPr="00747A61" w:rsidRDefault="00975104" w:rsidP="00105C17">
            <w:pPr>
              <w:pStyle w:val="BodyText"/>
            </w:pPr>
            <w:r w:rsidRPr="00105C17">
              <w:rPr>
                <w:b/>
              </w:rPr>
              <w:t>Alaska Court System Self-Help Appeal Page</w:t>
            </w:r>
            <w:r w:rsidRPr="00105C17">
              <w:rPr>
                <w:rStyle w:val="Hyperlink"/>
                <w:color w:val="202529"/>
                <w:u w:val="none"/>
              </w:rPr>
              <w:br/>
            </w:r>
            <w:r w:rsidRPr="00975104">
              <w:t>courts.alaska.gov/shc/appeals/appeals.htm</w:t>
            </w:r>
          </w:p>
        </w:tc>
      </w:tr>
      <w:tr w:rsidR="00747A61" w14:paraId="18D2C7FB" w14:textId="77777777" w:rsidTr="00975104">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E70F3F">
        <w:trPr>
          <w:jc w:val="center"/>
        </w:trPr>
        <w:tc>
          <w:tcPr>
            <w:tcW w:w="2880" w:type="dxa"/>
            <w:tcMar>
              <w:top w:w="360" w:type="dxa"/>
              <w:left w:w="115" w:type="dxa"/>
              <w:right w:w="115" w:type="dxa"/>
            </w:tcMar>
          </w:tcPr>
          <w:p w14:paraId="75D1C3FD" w14:textId="778BE661" w:rsidR="00536E32" w:rsidRDefault="00536E32" w:rsidP="00E70F3F">
            <w:pPr>
              <w:pStyle w:val="BodyText"/>
              <w:rPr>
                <w:shd w:val="clear" w:color="auto" w:fill="FFFFFF"/>
              </w:rPr>
            </w:pPr>
            <w:r>
              <w:rPr>
                <w:shd w:val="clear" w:color="auto" w:fill="FFFFFF"/>
              </w:rPr>
              <w:t>{%tr if</w:t>
            </w:r>
            <w:r w:rsidR="00C81896">
              <w:rPr>
                <w:shd w:val="clear" w:color="auto" w:fill="FFFFFF"/>
              </w:rPr>
              <w:t xml:space="preserve"> </w:t>
            </w:r>
            <w:r w:rsidR="00310ECA">
              <w:rPr>
                <w:shd w:val="clear" w:color="auto" w:fill="FFFFFF"/>
              </w:rPr>
              <w:t>set</w:t>
            </w:r>
            <w:r w:rsidR="00C81896">
              <w:rPr>
                <w:shd w:val="clear" w:color="auto" w:fill="FFFFFF"/>
              </w:rPr>
              <w:t>_</w:t>
            </w:r>
            <w:r w:rsidR="00310ECA">
              <w:rPr>
                <w:shd w:val="clear" w:color="auto" w:fill="FFFFFF"/>
              </w:rPr>
              <w:t>aside</w:t>
            </w:r>
            <w:r>
              <w:rPr>
                <w:shd w:val="clear" w:color="auto" w:fill="FFFFFF"/>
              </w:rPr>
              <w:t xml:space="preserve"> %}</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E70F3F">
        <w:trPr>
          <w:jc w:val="center"/>
        </w:trPr>
        <w:tc>
          <w:tcPr>
            <w:tcW w:w="2880" w:type="dxa"/>
            <w:tcMar>
              <w:top w:w="360" w:type="dxa"/>
              <w:left w:w="115" w:type="dxa"/>
              <w:right w:w="115" w:type="dxa"/>
            </w:tcMar>
          </w:tcPr>
          <w:p w14:paraId="0C48BDAC" w14:textId="2F979D30"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536E32">
              <w:rPr>
                <w:shd w:val="clear" w:color="auto" w:fill="FFFFFF"/>
              </w:rPr>
              <w:t xml:space="preserve">Ask the </w:t>
            </w:r>
            <w:r w:rsidR="00297A8F">
              <w:rPr>
                <w:shd w:val="clear" w:color="auto" w:fill="FFFFFF"/>
              </w:rPr>
              <w:t>c</w:t>
            </w:r>
            <w:r w:rsidRPr="00536E32">
              <w:rPr>
                <w:shd w:val="clear" w:color="auto" w:fill="FFFFFF"/>
              </w:rPr>
              <w:t xml:space="preserve">ourt to Set Aside a Final Order and </w:t>
            </w:r>
            <w:r w:rsidR="00297A8F">
              <w:rPr>
                <w:shd w:val="clear" w:color="auto" w:fill="FFFFFF"/>
              </w:rPr>
              <w:t>m</w:t>
            </w:r>
            <w:r w:rsidRPr="00536E32">
              <w:rPr>
                <w:shd w:val="clear" w:color="auto" w:fill="FFFFFF"/>
              </w:rPr>
              <w:t xml:space="preserve">ake a </w:t>
            </w:r>
            <w:r w:rsidR="00297A8F">
              <w:rPr>
                <w:shd w:val="clear" w:color="auto" w:fill="FFFFFF"/>
              </w:rPr>
              <w:t>d</w:t>
            </w:r>
            <w:r w:rsidRPr="00536E32">
              <w:rPr>
                <w:shd w:val="clear" w:color="auto" w:fill="FFFFFF"/>
              </w:rPr>
              <w:t>ifferent</w:t>
            </w:r>
            <w:r w:rsidR="00297A8F">
              <w:rPr>
                <w:shd w:val="clear" w:color="auto" w:fill="FFFFFF"/>
              </w:rPr>
              <w:t xml:space="preserve"> d</w:t>
            </w:r>
            <w:r w:rsidRPr="00536E32">
              <w:rPr>
                <w:shd w:val="clear" w:color="auto" w:fill="FFFFFF"/>
              </w:rPr>
              <w:t>ecision</w:t>
            </w:r>
          </w:p>
        </w:tc>
        <w:tc>
          <w:tcPr>
            <w:tcW w:w="7612" w:type="dxa"/>
            <w:tcMar>
              <w:top w:w="432" w:type="dxa"/>
              <w:left w:w="115" w:type="dxa"/>
              <w:right w:w="115" w:type="dxa"/>
            </w:tcMar>
          </w:tcPr>
          <w:p w14:paraId="7EFEEE51" w14:textId="77777777" w:rsidR="00536E32" w:rsidRPr="00D05785" w:rsidRDefault="00536E32" w:rsidP="00536E32">
            <w:pPr>
              <w:pStyle w:val="Heading3"/>
              <w:outlineLvl w:val="2"/>
            </w:pPr>
            <w:r w:rsidRPr="00D05785">
              <w:t>Background</w:t>
            </w:r>
          </w:p>
          <w:p w14:paraId="2D8DF945" w14:textId="2511A3DF" w:rsidR="00536E32" w:rsidRPr="005936F3" w:rsidRDefault="00536E32" w:rsidP="005936F3">
            <w:pPr>
              <w:pStyle w:val="BodyText"/>
            </w:pPr>
            <w:r w:rsidRPr="005936F3">
              <w:t>A</w:t>
            </w:r>
            <w:r w:rsidR="00B50039">
              <w:t xml:space="preserve"> </w:t>
            </w:r>
            <w:r w:rsidRPr="005936F3">
              <w:rPr>
                <w:b/>
              </w:rPr>
              <w:t>Motion to Set Aside Judgment or Order</w:t>
            </w:r>
            <w:r w:rsidR="00B50039">
              <w:t xml:space="preserve"> </w:t>
            </w:r>
            <w:r w:rsidRPr="005936F3">
              <w:t xml:space="preserve">asks the trial court to set aside or "undo" a judgment or final order in a case.  If granted, the case will move ahead as if the judgment had not been made.  Your </w:t>
            </w:r>
            <w:r w:rsidRPr="005936F3">
              <w:rPr>
                <w:b/>
              </w:rPr>
              <w:t>Motion to Set Aside Judgment or Order</w:t>
            </w:r>
            <w:r w:rsidRPr="005936F3">
              <w:t xml:space="preserve"> must state a reason in Civil Rule 60 why the court should set aside the judgment or order.  This is often difficult and examples are listed below.  Courts rarely grant a </w:t>
            </w:r>
            <w:r w:rsidRPr="005936F3">
              <w:rPr>
                <w:b/>
              </w:rPr>
              <w:t>Motion to Set Aside Judgment or Order</w:t>
            </w:r>
            <w:r w:rsidRPr="005936F3">
              <w:t xml:space="preserve">.  </w:t>
            </w:r>
          </w:p>
          <w:p w14:paraId="3AA09559" w14:textId="77777777" w:rsidR="00536E32" w:rsidRDefault="00536E32" w:rsidP="00536E32">
            <w:pPr>
              <w:pStyle w:val="Heading3"/>
              <w:outlineLvl w:val="2"/>
            </w:pPr>
            <w:r>
              <w:t>Timing</w:t>
            </w:r>
          </w:p>
          <w:p w14:paraId="3D8E4389" w14:textId="641B9019" w:rsidR="00536E32" w:rsidRPr="005A05CA" w:rsidRDefault="00536E32" w:rsidP="00536E32">
            <w:pPr>
              <w:pStyle w:val="BodyText"/>
              <w:rPr>
                <w:rFonts w:eastAsia="Times New Roman"/>
                <w:color w:val="000000"/>
              </w:rPr>
            </w:pPr>
            <w:r w:rsidRPr="005936F3">
              <w:t xml:space="preserve">You must file your </w:t>
            </w:r>
            <w:r w:rsidRPr="005936F3">
              <w:rPr>
                <w:b/>
              </w:rPr>
              <w:t>Motion to Set Aside Judgment or Order</w:t>
            </w:r>
            <w:r w:rsidR="00B50039">
              <w:t xml:space="preserve"> </w:t>
            </w:r>
            <w:r w:rsidRPr="005936F3">
              <w:t>within a "reasonable time" after the judgment or order.</w:t>
            </w:r>
            <w:r w:rsidRPr="005A05CA">
              <w:rPr>
                <w:rFonts w:eastAsia="Times New Roman"/>
                <w:color w:val="000000"/>
              </w:rPr>
              <w:t xml:space="preserve">  </w:t>
            </w:r>
            <w:r>
              <w:rPr>
                <w:rFonts w:eastAsia="Times New Roman"/>
                <w:color w:val="000000"/>
              </w:rPr>
              <w:t>You</w:t>
            </w:r>
            <w:r w:rsidRPr="005A05CA">
              <w:rPr>
                <w:rFonts w:eastAsia="Times New Roman"/>
                <w:color w:val="000000"/>
              </w:rPr>
              <w:t xml:space="preserve"> should clearly explain why the time in which they filed the motion is reasonable.</w:t>
            </w:r>
            <w:r>
              <w:rPr>
                <w:rFonts w:eastAsia="Times New Roman"/>
                <w:color w:val="000000"/>
              </w:rPr>
              <w:t xml:space="preserve">  </w:t>
            </w:r>
            <w:r w:rsidRPr="005A05CA">
              <w:rPr>
                <w:rFonts w:eastAsia="Times New Roman"/>
                <w:color w:val="000000"/>
              </w:rPr>
              <w:t xml:space="preserve">It is important to act promptly. </w:t>
            </w:r>
            <w:r>
              <w:rPr>
                <w:rFonts w:eastAsia="Times New Roman"/>
                <w:color w:val="000000"/>
              </w:rPr>
              <w:t xml:space="preserve"> </w:t>
            </w:r>
            <w:r w:rsidRPr="005A05CA">
              <w:rPr>
                <w:rFonts w:eastAsia="Times New Roman"/>
                <w:color w:val="000000"/>
              </w:rPr>
              <w:t>The judge decides what a reasonable amount of time is, and it will depend on the circumstances in the case</w:t>
            </w:r>
            <w:r>
              <w:rPr>
                <w:rFonts w:eastAsia="Times New Roman"/>
                <w:color w:val="000000"/>
              </w:rPr>
              <w:t xml:space="preserve">.  </w:t>
            </w:r>
            <w:r w:rsidRPr="005A05CA">
              <w:rPr>
                <w:rFonts w:eastAsia="Times New Roman"/>
                <w:color w:val="000000"/>
              </w:rPr>
              <w:lastRenderedPageBreak/>
              <w:t>If you do not file the</w:t>
            </w:r>
            <w:r w:rsidR="00B50039">
              <w:rPr>
                <w:rFonts w:eastAsia="Times New Roman"/>
                <w:color w:val="000000"/>
              </w:rPr>
              <w:t xml:space="preserve"> </w:t>
            </w:r>
            <w:r w:rsidRPr="00536E32">
              <w:rPr>
                <w:rFonts w:eastAsia="Times New Roman"/>
                <w:b/>
                <w:iCs/>
                <w:color w:val="000000"/>
              </w:rPr>
              <w:t>Motion to Set Aside</w:t>
            </w:r>
            <w:r w:rsidR="00B50039">
              <w:rPr>
                <w:rFonts w:eastAsia="Times New Roman"/>
                <w:color w:val="000000"/>
              </w:rPr>
              <w:t xml:space="preserve"> </w:t>
            </w:r>
            <w:r w:rsidRPr="005A05CA">
              <w:rPr>
                <w:rFonts w:eastAsia="Times New Roman"/>
                <w:color w:val="000000"/>
              </w:rPr>
              <w:t>within a reasonable time, the judge can deny it, even if the reason for the request is valid.</w:t>
            </w:r>
            <w:r>
              <w:rPr>
                <w:rFonts w:eastAsia="Times New Roman"/>
                <w:color w:val="000000"/>
              </w:rPr>
              <w:t xml:space="preserve"> </w:t>
            </w:r>
          </w:p>
          <w:p w14:paraId="15C1AE32" w14:textId="77777777" w:rsidR="00536E32" w:rsidRPr="005A05CA" w:rsidRDefault="00536E32" w:rsidP="00310ECA">
            <w:pPr>
              <w:pStyle w:val="BodyText"/>
            </w:pPr>
            <w:r w:rsidRPr="00310ECA">
              <w:rPr>
                <w:rFonts w:eastAsia="Times New Roman"/>
                <w:color w:val="000000"/>
              </w:rPr>
              <w:t>There</w:t>
            </w:r>
            <w:r>
              <w:t xml:space="preserve"> is a different deadline if you want to set aside for one of the following reasons: </w:t>
            </w:r>
          </w:p>
          <w:p w14:paraId="42447C52" w14:textId="77777777" w:rsidR="00536E32" w:rsidRPr="005A05CA" w:rsidRDefault="00536E32" w:rsidP="00310ECA">
            <w:pPr>
              <w:pStyle w:val="ListParagraph"/>
              <w:ind w:left="508"/>
            </w:pPr>
            <w:r w:rsidRPr="005A05CA">
              <w:t>mistake, inadvertence, surprise, or excusable neglect</w:t>
            </w:r>
            <w:r>
              <w:t>,</w:t>
            </w:r>
          </w:p>
          <w:p w14:paraId="58622C8E" w14:textId="77777777" w:rsidR="00536E32" w:rsidRPr="005A05CA" w:rsidRDefault="00536E32" w:rsidP="00310ECA">
            <w:pPr>
              <w:pStyle w:val="ListParagraph"/>
              <w:ind w:left="508"/>
            </w:pPr>
            <w:r w:rsidRPr="005A05CA">
              <w:t>newly discovered evidence</w:t>
            </w:r>
            <w:r>
              <w:t>, or</w:t>
            </w:r>
          </w:p>
          <w:p w14:paraId="49542A76" w14:textId="77777777" w:rsidR="00536E32" w:rsidRPr="005A05CA" w:rsidRDefault="00536E32" w:rsidP="00310ECA">
            <w:pPr>
              <w:pStyle w:val="ListParagraph"/>
              <w:ind w:left="508"/>
            </w:pPr>
            <w:r w:rsidRPr="005A05CA">
              <w:t>fraud, misrepresentation or misconduct of the other party</w:t>
            </w:r>
            <w:r>
              <w:t>.</w:t>
            </w:r>
          </w:p>
          <w:p w14:paraId="3CEDD9C4" w14:textId="77777777" w:rsidR="00536E32" w:rsidRDefault="00536E32" w:rsidP="00536E32">
            <w:pPr>
              <w:pStyle w:val="BodyText"/>
              <w:rPr>
                <w:rFonts w:eastAsia="Times New Roman"/>
                <w:color w:val="000000"/>
              </w:rPr>
            </w:pPr>
            <w:r>
              <w:rPr>
                <w:rFonts w:eastAsia="Times New Roman"/>
                <w:color w:val="000000"/>
              </w:rPr>
              <w:t>You must file:</w:t>
            </w:r>
          </w:p>
          <w:p w14:paraId="0BC8196F" w14:textId="77777777" w:rsidR="00536E32" w:rsidRPr="00310ECA" w:rsidRDefault="00536E32" w:rsidP="00310ECA">
            <w:pPr>
              <w:pStyle w:val="ListParagraph"/>
              <w:ind w:left="508"/>
            </w:pPr>
            <w:r w:rsidRPr="00E36A87">
              <w:rPr>
                <w:rFonts w:eastAsia="Times New Roman"/>
                <w:color w:val="000000"/>
              </w:rPr>
              <w:t xml:space="preserve">within a reasonable </w:t>
            </w:r>
            <w:r w:rsidRPr="00310ECA">
              <w:t xml:space="preserve">time, and </w:t>
            </w:r>
          </w:p>
          <w:p w14:paraId="16847A03" w14:textId="4C75F7FB" w:rsidR="00536E32" w:rsidRPr="007107E0" w:rsidRDefault="00536E32" w:rsidP="00310ECA">
            <w:pPr>
              <w:pStyle w:val="ListParagraph"/>
              <w:ind w:left="508"/>
            </w:pPr>
            <w:r w:rsidRPr="00310ECA">
              <w:rPr>
                <w:b/>
              </w:rPr>
              <w:t>within 1 year</w:t>
            </w:r>
            <w:r w:rsidR="00B50039">
              <w:t xml:space="preserve"> </w:t>
            </w:r>
            <w:r w:rsidRPr="00310ECA">
              <w:t>of the final</w:t>
            </w:r>
            <w:r w:rsidRPr="00E36A87">
              <w:rPr>
                <w:rFonts w:eastAsia="Times New Roman"/>
                <w:color w:val="000000"/>
              </w:rPr>
              <w:t xml:space="preserve"> judgment or order.</w:t>
            </w:r>
          </w:p>
          <w:p w14:paraId="734991E3" w14:textId="77777777" w:rsidR="00536E32" w:rsidRDefault="00536E32" w:rsidP="00536E32">
            <w:pPr>
              <w:pStyle w:val="Heading3"/>
              <w:outlineLvl w:val="2"/>
            </w:pPr>
            <w:r w:rsidRPr="00BE7AB0">
              <w:t xml:space="preserve">Reasons for </w:t>
            </w:r>
            <w:r>
              <w:t>Setting Aside a Judgment or Order</w:t>
            </w:r>
          </w:p>
          <w:p w14:paraId="686EB8A2" w14:textId="77777777" w:rsidR="00536E32" w:rsidRDefault="00536E32" w:rsidP="00536E32">
            <w:pPr>
              <w:pStyle w:val="BodyText"/>
              <w:rPr>
                <w:rFonts w:eastAsia="Times New Roman"/>
                <w:color w:val="000000"/>
              </w:rPr>
            </w:pPr>
            <w:r>
              <w:rPr>
                <w:rFonts w:eastAsia="Times New Roman"/>
                <w:color w:val="000000"/>
              </w:rPr>
              <w:t xml:space="preserve">A </w:t>
            </w:r>
            <w:r w:rsidRPr="00536E32">
              <w:rPr>
                <w:rFonts w:eastAsia="Times New Roman"/>
                <w:b/>
                <w:iCs/>
                <w:color w:val="000000"/>
              </w:rPr>
              <w:t>Motion to Set Aside Judgment or Order</w:t>
            </w:r>
            <w:r>
              <w:rPr>
                <w:rFonts w:eastAsia="Times New Roman"/>
                <w:color w:val="000000"/>
              </w:rPr>
              <w:t xml:space="preserve"> is based on </w:t>
            </w:r>
            <w:r w:rsidRPr="00FE442F">
              <w:rPr>
                <w:rFonts w:eastAsia="Times New Roman"/>
                <w:color w:val="000000"/>
              </w:rPr>
              <w:t xml:space="preserve">one of the reasons </w:t>
            </w:r>
            <w:r>
              <w:rPr>
                <w:rFonts w:eastAsia="Times New Roman"/>
                <w:color w:val="000000"/>
              </w:rPr>
              <w:t>listed</w:t>
            </w:r>
            <w:r w:rsidRPr="00FE442F">
              <w:rPr>
                <w:rFonts w:eastAsia="Times New Roman"/>
                <w:color w:val="000000"/>
              </w:rPr>
              <w:t xml:space="preserve"> in Civil Rule </w:t>
            </w:r>
            <w:r>
              <w:rPr>
                <w:rFonts w:eastAsia="Times New Roman"/>
                <w:color w:val="000000"/>
              </w:rPr>
              <w:t>60(a) and (b).</w:t>
            </w:r>
          </w:p>
          <w:p w14:paraId="7AAE12C3" w14:textId="2D3169C1" w:rsidR="00536E32" w:rsidRPr="0005750A" w:rsidRDefault="00536E32" w:rsidP="00536E32">
            <w:pPr>
              <w:pStyle w:val="BodyText"/>
              <w:rPr>
                <w:rFonts w:eastAsia="Times New Roman"/>
                <w:color w:val="000000"/>
              </w:rPr>
            </w:pPr>
            <w:r w:rsidRPr="00536E32">
              <w:rPr>
                <w:rFonts w:eastAsia="Times New Roman"/>
                <w:b/>
                <w:color w:val="000000"/>
              </w:rPr>
              <w:t xml:space="preserve">Civil Rule 60(a) </w:t>
            </w:r>
            <w:r w:rsidRPr="0005750A">
              <w:rPr>
                <w:rFonts w:eastAsia="Times New Roman"/>
                <w:color w:val="000000"/>
              </w:rPr>
              <w:t>provides that a party can file a</w:t>
            </w:r>
            <w:r w:rsidR="00B50039">
              <w:rPr>
                <w:rFonts w:eastAsia="Times New Roman"/>
                <w:b/>
                <w:iCs/>
                <w:color w:val="000000"/>
              </w:rPr>
              <w:t xml:space="preserve"> </w:t>
            </w:r>
            <w:r w:rsidRPr="00536E32">
              <w:rPr>
                <w:rFonts w:eastAsia="Times New Roman"/>
                <w:b/>
                <w:iCs/>
                <w:color w:val="000000"/>
              </w:rPr>
              <w:t>Motion to Set Aside the Judgment or Order</w:t>
            </w:r>
            <w:r w:rsidR="00B50039">
              <w:rPr>
                <w:rFonts w:eastAsia="Times New Roman"/>
                <w:color w:val="000000"/>
              </w:rPr>
              <w:t xml:space="preserve"> </w:t>
            </w:r>
            <w:r w:rsidRPr="0005750A">
              <w:rPr>
                <w:rFonts w:eastAsia="Times New Roman"/>
                <w:color w:val="000000"/>
              </w:rPr>
              <w:t>if the court made a clerical mistake or accidentally left something out of a document.</w:t>
            </w:r>
            <w:r>
              <w:rPr>
                <w:rFonts w:eastAsia="Times New Roman"/>
                <w:color w:val="000000"/>
              </w:rPr>
              <w:t xml:space="preserve">  For example, if the court accidently wrote the wrong date for a child’s date of birth.</w:t>
            </w:r>
          </w:p>
          <w:p w14:paraId="0312C2F9" w14:textId="77777777" w:rsidR="00536E32" w:rsidRPr="0005750A" w:rsidRDefault="00536E32" w:rsidP="00536E32">
            <w:pPr>
              <w:pStyle w:val="BodyText"/>
              <w:rPr>
                <w:rFonts w:eastAsia="Times New Roman"/>
                <w:color w:val="000000"/>
              </w:rPr>
            </w:pPr>
            <w:r w:rsidRPr="00536E32">
              <w:rPr>
                <w:rFonts w:eastAsia="Times New Roman"/>
                <w:b/>
                <w:color w:val="000000"/>
              </w:rPr>
              <w:t>Civil Rule 60(b)</w:t>
            </w:r>
            <w:r w:rsidRPr="00E36A87">
              <w:rPr>
                <w:rFonts w:eastAsia="Times New Roman"/>
                <w:color w:val="000000"/>
              </w:rPr>
              <w:t xml:space="preserve"> </w:t>
            </w:r>
            <w:r w:rsidRPr="0005750A">
              <w:rPr>
                <w:rFonts w:eastAsia="Times New Roman"/>
                <w:color w:val="000000"/>
              </w:rPr>
              <w:t>specifies the reasons the court may set aside a judgment which include:</w:t>
            </w:r>
          </w:p>
          <w:p w14:paraId="01CE6EF4" w14:textId="7A344113" w:rsidR="00536E32" w:rsidRPr="004D6463" w:rsidRDefault="00536E32" w:rsidP="00536E32">
            <w:pPr>
              <w:pStyle w:val="BodyText"/>
              <w:rPr>
                <w:rFonts w:eastAsia="Times New Roman"/>
                <w:color w:val="000000"/>
              </w:rPr>
            </w:pPr>
            <w:r w:rsidRPr="00E36A87">
              <w:rPr>
                <w:rFonts w:eastAsia="Times New Roman"/>
                <w:iCs/>
                <w:color w:val="000000"/>
              </w:rPr>
              <w:t xml:space="preserve">If your </w:t>
            </w:r>
            <w:r w:rsidRPr="00536E32">
              <w:rPr>
                <w:rFonts w:eastAsia="Times New Roman"/>
                <w:b/>
                <w:iCs/>
                <w:color w:val="000000"/>
              </w:rPr>
              <w:t>Motion to Set Aside the Judgment or Order</w:t>
            </w:r>
            <w:r w:rsidR="00B50039">
              <w:rPr>
                <w:rFonts w:eastAsia="Times New Roman"/>
                <w:color w:val="000000"/>
              </w:rPr>
              <w:t xml:space="preserve"> </w:t>
            </w:r>
            <w:r w:rsidRPr="00E36A87">
              <w:rPr>
                <w:rFonts w:eastAsia="Times New Roman"/>
                <w:iCs/>
                <w:color w:val="000000"/>
              </w:rPr>
              <w:t>is based on one of the following reasons, you must file within 1 year from the date the court distributed the Judgment or Order</w:t>
            </w:r>
            <w:r w:rsidRPr="004D6463">
              <w:rPr>
                <w:rFonts w:eastAsia="Times New Roman"/>
                <w:color w:val="000000"/>
              </w:rPr>
              <w:t>:</w:t>
            </w:r>
          </w:p>
          <w:p w14:paraId="6783255D" w14:textId="77777777" w:rsidR="00536E32" w:rsidRPr="00F32A18" w:rsidRDefault="00536E32" w:rsidP="002400B8">
            <w:pPr>
              <w:pStyle w:val="ListParagraph"/>
              <w:ind w:left="510"/>
            </w:pPr>
            <w:r w:rsidRPr="00F32A18">
              <w:t xml:space="preserve">One of the </w:t>
            </w:r>
            <w:r>
              <w:t>parents</w:t>
            </w:r>
            <w:r w:rsidRPr="00F32A18">
              <w:t xml:space="preserve"> making a mistake; not paying close attention (inadvertence); an unexpected action, sudden confusion or an unanticipated event (surprise), or a legitimate excuse for failing to take required action (excusable neglect).  For example, </w:t>
            </w:r>
            <w:r>
              <w:t>you ask to set aside the decision made at a hearing you missed because you had a heart attack the day before and were in the ICU so couldn’t participate</w:t>
            </w:r>
            <w:r w:rsidRPr="00F32A18">
              <w:t>.</w:t>
            </w:r>
          </w:p>
          <w:p w14:paraId="2D3D3D65" w14:textId="77777777" w:rsidR="00536E32" w:rsidRPr="00CF19B2" w:rsidRDefault="00536E32" w:rsidP="002400B8">
            <w:pPr>
              <w:pStyle w:val="ListParagraph"/>
              <w:ind w:left="510"/>
            </w:pPr>
            <w:r w:rsidRPr="00CF19B2">
              <w:t>Newly discovered evidence which could not have been discovered by taking reasonable steps within 10 days of the judgment.  For example, it may be newly discovered evidence if you learn one month after trial that the other parent was arrested for driving under the influence of alcohol a week before the trial.</w:t>
            </w:r>
          </w:p>
          <w:p w14:paraId="21690B02" w14:textId="77777777" w:rsidR="00536E32" w:rsidRPr="00CF19B2" w:rsidRDefault="00536E32" w:rsidP="002400B8">
            <w:pPr>
              <w:pStyle w:val="ListParagraph"/>
              <w:ind w:left="510"/>
            </w:pPr>
            <w:r w:rsidRPr="00CF19B2">
              <w:t>Fraud, misrepresentation, or other misconduct from the other side.  For example, one parent forges documents that say his or her criminal case was dismissed.</w:t>
            </w:r>
          </w:p>
          <w:p w14:paraId="55D811DC" w14:textId="51CA4796" w:rsidR="00536E32" w:rsidRPr="00E36A87" w:rsidRDefault="00536E32" w:rsidP="00536E32">
            <w:pPr>
              <w:pStyle w:val="BodyText"/>
              <w:rPr>
                <w:rFonts w:eastAsia="Times New Roman"/>
                <w:color w:val="000000"/>
              </w:rPr>
            </w:pPr>
            <w:r w:rsidRPr="00CF19B2">
              <w:rPr>
                <w:rFonts w:eastAsia="Times New Roman"/>
                <w:iCs/>
                <w:color w:val="000000"/>
              </w:rPr>
              <w:lastRenderedPageBreak/>
              <w:t xml:space="preserve">If your </w:t>
            </w:r>
            <w:r w:rsidRPr="00536E32">
              <w:rPr>
                <w:rFonts w:eastAsia="Times New Roman"/>
                <w:b/>
                <w:iCs/>
                <w:color w:val="000000"/>
              </w:rPr>
              <w:t>Motion to Set Aside the Judgment or Order</w:t>
            </w:r>
            <w:r w:rsidR="00B50039">
              <w:rPr>
                <w:rFonts w:eastAsia="Times New Roman"/>
                <w:color w:val="000000"/>
              </w:rPr>
              <w:t xml:space="preserve"> </w:t>
            </w:r>
            <w:r w:rsidRPr="00CF19B2">
              <w:rPr>
                <w:rFonts w:eastAsia="Times New Roman"/>
                <w:iCs/>
                <w:color w:val="000000"/>
              </w:rPr>
              <w:t>is based on one of the following</w:t>
            </w:r>
            <w:r w:rsidRPr="00E36A87">
              <w:rPr>
                <w:rFonts w:eastAsia="Times New Roman"/>
                <w:iCs/>
                <w:color w:val="000000"/>
              </w:rPr>
              <w:t xml:space="preserve"> reasons, you must file within a "reasonable" amount of time from the date the court distributed the Judgment or Order:</w:t>
            </w:r>
          </w:p>
          <w:p w14:paraId="5D31FF5C" w14:textId="3403694C" w:rsidR="00536E32" w:rsidRPr="002400B8" w:rsidRDefault="00536E32" w:rsidP="002400B8">
            <w:pPr>
              <w:pStyle w:val="ListParagraph"/>
              <w:ind w:left="510"/>
            </w:pPr>
            <w:r>
              <w:rPr>
                <w:rFonts w:eastAsia="Times New Roman"/>
                <w:color w:val="000000"/>
              </w:rPr>
              <w:t>T</w:t>
            </w:r>
            <w:r w:rsidRPr="0005750A">
              <w:rPr>
                <w:rFonts w:eastAsia="Times New Roman"/>
                <w:color w:val="000000"/>
              </w:rPr>
              <w:t>he judgment is void</w:t>
            </w:r>
            <w:r>
              <w:rPr>
                <w:rFonts w:eastAsia="Times New Roman"/>
                <w:color w:val="000000"/>
              </w:rPr>
              <w:t xml:space="preserve">.  For example, an Alaska court generally does not have the authority, called jurisdiction, to make a parenting plan for a child living 6 or more months in another state.  If a parent hid from the other parent and the </w:t>
            </w:r>
            <w:r w:rsidRPr="002400B8">
              <w:t xml:space="preserve">court that their child had been living in Oregon for the 6 months before the custody case, the parenting plan order would be void.  </w:t>
            </w:r>
          </w:p>
          <w:p w14:paraId="3FDBDA1B" w14:textId="4B3B10E1" w:rsidR="00536E32" w:rsidRPr="002400B8" w:rsidRDefault="00536E32" w:rsidP="002400B8">
            <w:pPr>
              <w:pStyle w:val="ListParagraph"/>
              <w:ind w:left="510"/>
            </w:pPr>
            <w:r w:rsidRPr="002400B8">
              <w:t>The judgment has been satisfied, released or discharged, or a prior judgment upon which it is based has been reversed or otherwise vacated or it is no longer fair that the judgment should apply at this time.  For example, a court may find that a father’s child support order is no longer fair if the father learned for the first time, 4 years after the custody case, that he is not the child’s biological father.</w:t>
            </w:r>
          </w:p>
          <w:p w14:paraId="704B0F07" w14:textId="77777777" w:rsidR="00536E32" w:rsidRPr="00E36A87" w:rsidRDefault="00536E32" w:rsidP="002400B8">
            <w:pPr>
              <w:pStyle w:val="ListParagraph"/>
              <w:ind w:left="510"/>
              <w:rPr>
                <w:rFonts w:eastAsia="Times New Roman"/>
                <w:color w:val="000000"/>
              </w:rPr>
            </w:pPr>
            <w:r w:rsidRPr="002400B8">
              <w:t>Any other reason justifying</w:t>
            </w:r>
            <w:r w:rsidRPr="004D6463">
              <w:rPr>
                <w:rFonts w:eastAsia="Times New Roman"/>
                <w:color w:val="000000"/>
              </w:rPr>
              <w:t xml:space="preserve"> relief from the judgment.  This cannot be one of the reasons listed above – it must be something different.</w:t>
            </w:r>
            <w:r w:rsidRPr="00536E32">
              <w:rPr>
                <w:rFonts w:eastAsia="Times New Roman"/>
                <w:b/>
                <w:iCs/>
                <w:color w:val="000000"/>
              </w:rPr>
              <w:t xml:space="preserve"> </w:t>
            </w:r>
          </w:p>
          <w:p w14:paraId="5DA12B5A" w14:textId="77777777" w:rsidR="00536E32" w:rsidRDefault="00536E32" w:rsidP="00536E32">
            <w:pPr>
              <w:pStyle w:val="BodyText"/>
            </w:pPr>
          </w:p>
        </w:tc>
      </w:tr>
      <w:tr w:rsidR="00536E32" w14:paraId="2CF32163" w14:textId="77777777" w:rsidTr="00E70F3F">
        <w:trPr>
          <w:jc w:val="center"/>
        </w:trPr>
        <w:tc>
          <w:tcPr>
            <w:tcW w:w="2880" w:type="dxa"/>
            <w:tcMar>
              <w:top w:w="360" w:type="dxa"/>
              <w:left w:w="115" w:type="dxa"/>
              <w:right w:w="115" w:type="dxa"/>
            </w:tcMar>
          </w:tcPr>
          <w:p w14:paraId="4EE3CD4E" w14:textId="4C586388"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11</w:t>
            </w:r>
            <w:r w:rsidRPr="00A50D37">
              <w:rPr>
                <w:shd w:val="clear" w:color="auto" w:fill="FFFFFF"/>
              </w:rPr>
              <w:fldChar w:fldCharType="end"/>
            </w:r>
            <w:r w:rsidRPr="00A50D37">
              <w:rPr>
                <w:shd w:val="clear" w:color="auto" w:fill="FFFFFF"/>
              </w:rPr>
              <w:t>:</w:t>
            </w:r>
            <w:r>
              <w:t xml:space="preserve"> </w:t>
            </w:r>
            <w:r>
              <w:rPr>
                <w:shd w:val="clear" w:color="auto" w:fill="FFFFFF"/>
              </w:rPr>
              <w:t xml:space="preserve">Fill out </w:t>
            </w:r>
            <w:r w:rsidR="00297A8F">
              <w:rPr>
                <w:shd w:val="clear" w:color="auto" w:fill="FFFFFF"/>
              </w:rPr>
              <w:t>your</w:t>
            </w:r>
            <w:r>
              <w:rPr>
                <w:shd w:val="clear" w:color="auto" w:fill="FFFFFF"/>
              </w:rPr>
              <w:t xml:space="preserve"> Motion to Set Aside forms</w:t>
            </w:r>
            <w:r w:rsidRPr="00536E32">
              <w:rPr>
                <w:shd w:val="clear" w:color="auto" w:fill="FFFFFF"/>
              </w:rPr>
              <w:t xml:space="preserve"> </w:t>
            </w:r>
          </w:p>
        </w:tc>
        <w:tc>
          <w:tcPr>
            <w:tcW w:w="7612" w:type="dxa"/>
            <w:tcMar>
              <w:top w:w="432" w:type="dxa"/>
              <w:left w:w="115" w:type="dxa"/>
              <w:right w:w="115" w:type="dxa"/>
            </w:tcMar>
          </w:tcPr>
          <w:p w14:paraId="22864095" w14:textId="77777777" w:rsidR="00297A8F" w:rsidRPr="00297A8F" w:rsidRDefault="00297A8F" w:rsidP="00297A8F">
            <w:pPr>
              <w:pStyle w:val="BodyText"/>
              <w:rPr>
                <w:color w:val="000000" w:themeColor="text1"/>
              </w:rPr>
            </w:pPr>
            <w:r w:rsidRPr="00297A8F">
              <w:rPr>
                <w:color w:val="000000" w:themeColor="text1"/>
              </w:rPr>
              <w:t xml:space="preserve">Fill out these </w:t>
            </w:r>
            <w:r w:rsidRPr="00297A8F">
              <w:rPr>
                <w:rFonts w:eastAsia="Times New Roman"/>
                <w:iCs/>
                <w:color w:val="000000"/>
              </w:rPr>
              <w:t>forms</w:t>
            </w:r>
            <w:r w:rsidRPr="00297A8F">
              <w:rPr>
                <w:color w:val="000000" w:themeColor="text1"/>
              </w:rPr>
              <w:t xml:space="preserve"> and state specifically what you want changed and why:</w:t>
            </w:r>
          </w:p>
          <w:p w14:paraId="13684EBA" w14:textId="4A186603" w:rsidR="00297A8F" w:rsidRPr="0005750A" w:rsidRDefault="00297A8F" w:rsidP="00297A8F">
            <w:pPr>
              <w:pStyle w:val="ListParagraph"/>
              <w:tabs>
                <w:tab w:val="num" w:pos="690"/>
              </w:tabs>
              <w:ind w:left="510"/>
              <w:rPr>
                <w:color w:val="000000" w:themeColor="text1"/>
              </w:rPr>
            </w:pPr>
            <w:r w:rsidRPr="00297A8F">
              <w:rPr>
                <w:b/>
              </w:rPr>
              <w:t>Motion</w:t>
            </w:r>
            <w:r w:rsidRPr="00297A8F">
              <w:rPr>
                <w:b/>
                <w:color w:val="000000"/>
              </w:rPr>
              <w:t xml:space="preserve"> and Affidavit to Set Aside the Judgment or Order, SHC-1548</w:t>
            </w:r>
            <w:r w:rsidR="00B50039">
              <w:rPr>
                <w:color w:val="000000"/>
              </w:rPr>
              <w:t xml:space="preserve"> </w:t>
            </w:r>
            <w:r>
              <w:rPr>
                <w:color w:val="000000"/>
              </w:rPr>
              <w:br/>
              <w:t xml:space="preserve">as a </w:t>
            </w:r>
            <w:hyperlink r:id="rId44" w:tgtFrame="_blank" w:history="1">
              <w:r w:rsidRPr="0005750A">
                <w:rPr>
                  <w:rStyle w:val="Hyperlink"/>
                  <w:color w:val="006699"/>
                </w:rPr>
                <w:t>Wor</w:t>
              </w:r>
              <w:r>
                <w:rPr>
                  <w:rStyle w:val="Hyperlink"/>
                  <w:color w:val="006699"/>
                </w:rPr>
                <w:t>d file</w:t>
              </w:r>
            </w:hyperlink>
            <w:r w:rsidR="00B50039">
              <w:rPr>
                <w:color w:val="000000"/>
              </w:rPr>
              <w:t xml:space="preserve"> </w:t>
            </w:r>
            <w:r>
              <w:rPr>
                <w:color w:val="000000"/>
              </w:rPr>
              <w:br/>
            </w:r>
            <w:r w:rsidRPr="00297A8F">
              <w:rPr>
                <w:color w:val="000000"/>
              </w:rPr>
              <w:t>courts.alaska.gov/shc/family/docs/shc-1548.doc</w:t>
            </w:r>
            <w:r>
              <w:rPr>
                <w:color w:val="000000"/>
              </w:rPr>
              <w:br/>
              <w:t xml:space="preserve">as a </w:t>
            </w:r>
            <w:r w:rsidR="00B50039">
              <w:rPr>
                <w:color w:val="000000"/>
              </w:rPr>
              <w:t xml:space="preserve"> </w:t>
            </w:r>
            <w:hyperlink r:id="rId45" w:tgtFrame="_blank" w:history="1">
              <w:r w:rsidRPr="0005750A">
                <w:rPr>
                  <w:rStyle w:val="Hyperlink"/>
                  <w:color w:val="006699"/>
                </w:rPr>
                <w:t>PDF</w:t>
              </w:r>
            </w:hyperlink>
            <w:r>
              <w:rPr>
                <w:rStyle w:val="Hyperlink"/>
                <w:color w:val="006699"/>
              </w:rPr>
              <w:br/>
            </w:r>
            <w:r w:rsidRPr="00297A8F">
              <w:rPr>
                <w:color w:val="000000" w:themeColor="text1"/>
              </w:rPr>
              <w:t>courts.alaska.gov/shc/family/docs/shc-1548n.pdf</w:t>
            </w:r>
          </w:p>
          <w:p w14:paraId="23A0EAB2" w14:textId="7BD6E470" w:rsidR="00297A8F" w:rsidRPr="00ED5643" w:rsidRDefault="00297A8F" w:rsidP="00297A8F">
            <w:pPr>
              <w:pStyle w:val="ListParagraph"/>
              <w:tabs>
                <w:tab w:val="num" w:pos="690"/>
              </w:tabs>
              <w:ind w:left="510"/>
              <w:rPr>
                <w:rStyle w:val="Hyperlink"/>
                <w:color w:val="000000" w:themeColor="text1"/>
              </w:rPr>
            </w:pPr>
            <w:r w:rsidRPr="00297A8F">
              <w:rPr>
                <w:b/>
              </w:rPr>
              <w:t>Proposed</w:t>
            </w:r>
            <w:r w:rsidRPr="00297A8F">
              <w:rPr>
                <w:b/>
                <w:color w:val="000000"/>
              </w:rPr>
              <w:t xml:space="preserve"> Order on Motion, SHC-1302</w:t>
            </w:r>
            <w:r>
              <w:rPr>
                <w:b/>
                <w:color w:val="000000"/>
              </w:rPr>
              <w:br/>
            </w:r>
            <w:r w:rsidRPr="002B693D">
              <w:rPr>
                <w:color w:val="000000"/>
              </w:rPr>
              <w:t xml:space="preserve">as a </w:t>
            </w:r>
            <w:r w:rsidR="00B50039">
              <w:rPr>
                <w:color w:val="000000"/>
              </w:rPr>
              <w:t xml:space="preserve"> </w:t>
            </w:r>
            <w:hyperlink r:id="rId46" w:tgtFrame="_blank" w:history="1">
              <w:r w:rsidRPr="0005750A">
                <w:rPr>
                  <w:rStyle w:val="Hyperlink"/>
                  <w:color w:val="006699"/>
                </w:rPr>
                <w:t>Wor</w:t>
              </w:r>
              <w:r>
                <w:rPr>
                  <w:rStyle w:val="Hyperlink"/>
                  <w:color w:val="006699"/>
                </w:rPr>
                <w:t>d file</w:t>
              </w:r>
            </w:hyperlink>
            <w:r w:rsidR="002B693D">
              <w:rPr>
                <w:color w:val="000000"/>
              </w:rPr>
              <w:br/>
            </w:r>
            <w:r w:rsidR="002B693D" w:rsidRPr="002B693D">
              <w:rPr>
                <w:color w:val="000000"/>
              </w:rPr>
              <w:t>courts.alaska.gov/shc/family/docs/shc-1302.doc</w:t>
            </w:r>
            <w:r w:rsidR="002B693D">
              <w:rPr>
                <w:color w:val="000000"/>
              </w:rPr>
              <w:br/>
              <w:t>as a</w:t>
            </w:r>
            <w:r w:rsidR="00B50039">
              <w:rPr>
                <w:color w:val="000000"/>
              </w:rPr>
              <w:t xml:space="preserve"> </w:t>
            </w:r>
            <w:hyperlink r:id="rId47" w:tgtFrame="_blank" w:history="1">
              <w:r w:rsidRPr="0005750A">
                <w:rPr>
                  <w:rStyle w:val="Hyperlink"/>
                  <w:color w:val="006699"/>
                </w:rPr>
                <w:t>PDF</w:t>
              </w:r>
            </w:hyperlink>
            <w:r w:rsidR="002B693D">
              <w:rPr>
                <w:rStyle w:val="Hyperlink"/>
                <w:color w:val="006699"/>
              </w:rPr>
              <w:br/>
            </w:r>
            <w:r w:rsidR="002B693D" w:rsidRPr="002B693D">
              <w:rPr>
                <w:color w:val="000000"/>
              </w:rPr>
              <w:t>courts.alaska.gov/shc/family/docs/shc-1302n.pdf</w:t>
            </w:r>
          </w:p>
          <w:p w14:paraId="6F58802F" w14:textId="4D2FA91A" w:rsidR="00297A8F" w:rsidRDefault="00297A8F" w:rsidP="002B693D">
            <w:pPr>
              <w:pStyle w:val="ListParagraph"/>
              <w:keepLines/>
              <w:tabs>
                <w:tab w:val="num" w:pos="690"/>
              </w:tabs>
              <w:ind w:left="504"/>
              <w:rPr>
                <w:color w:val="000000"/>
              </w:rPr>
            </w:pPr>
            <w:r w:rsidRPr="00297A8F">
              <w:rPr>
                <w:b/>
                <w:color w:val="000000"/>
              </w:rPr>
              <w:t>Notice of Motion, SHC-1630</w:t>
            </w:r>
            <w:r w:rsidR="00B50039">
              <w:rPr>
                <w:color w:val="000000"/>
              </w:rPr>
              <w:t xml:space="preserve"> </w:t>
            </w:r>
            <w:r w:rsidR="002B693D">
              <w:rPr>
                <w:color w:val="000000"/>
              </w:rPr>
              <w:br/>
              <w:t xml:space="preserve">as a </w:t>
            </w:r>
            <w:hyperlink r:id="rId48" w:tgtFrame="_blank" w:history="1">
              <w:r>
                <w:rPr>
                  <w:rStyle w:val="Hyperlink"/>
                  <w:color w:val="006699"/>
                </w:rPr>
                <w:t>Wor</w:t>
              </w:r>
              <w:r w:rsidR="002B693D">
                <w:rPr>
                  <w:rStyle w:val="Hyperlink"/>
                  <w:color w:val="006699"/>
                </w:rPr>
                <w:t>d file</w:t>
              </w:r>
            </w:hyperlink>
            <w:r w:rsidR="002B693D">
              <w:rPr>
                <w:rStyle w:val="Hyperlink"/>
                <w:color w:val="006699"/>
              </w:rPr>
              <w:br/>
            </w:r>
            <w:r w:rsidR="002B693D" w:rsidRPr="002B693D">
              <w:rPr>
                <w:color w:val="000000"/>
              </w:rPr>
              <w:t>courts.alaska.gov/shc/family/docs/shc-1630.doc</w:t>
            </w:r>
            <w:r w:rsidR="002B693D">
              <w:rPr>
                <w:color w:val="000000"/>
              </w:rPr>
              <w:br/>
              <w:t>as a</w:t>
            </w:r>
            <w:r w:rsidR="00B50039">
              <w:rPr>
                <w:color w:val="000000"/>
              </w:rPr>
              <w:t xml:space="preserve"> </w:t>
            </w:r>
            <w:hyperlink r:id="rId49" w:tgtFrame="_blank" w:history="1">
              <w:r>
                <w:rPr>
                  <w:rStyle w:val="Hyperlink"/>
                  <w:color w:val="006699"/>
                </w:rPr>
                <w:t>PDF</w:t>
              </w:r>
            </w:hyperlink>
            <w:r w:rsidR="002B693D">
              <w:rPr>
                <w:rStyle w:val="Hyperlink"/>
                <w:color w:val="006699"/>
              </w:rPr>
              <w:br/>
            </w:r>
            <w:r w:rsidR="002B693D" w:rsidRPr="002B693D">
              <w:rPr>
                <w:color w:val="000000"/>
              </w:rPr>
              <w:t>courts.alaska.gov/shc/family/docs/shc-1630n.pdf</w:t>
            </w:r>
          </w:p>
          <w:p w14:paraId="144818FB" w14:textId="77777777" w:rsidR="00536E32" w:rsidRDefault="00536E32" w:rsidP="00E70F3F">
            <w:pPr>
              <w:pStyle w:val="BodyText"/>
            </w:pPr>
          </w:p>
        </w:tc>
      </w:tr>
      <w:tr w:rsidR="00536E32" w14:paraId="36110CDD" w14:textId="77777777" w:rsidTr="00E70F3F">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904B5D">
        <w:trPr>
          <w:jc w:val="center"/>
        </w:trPr>
        <w:tc>
          <w:tcPr>
            <w:tcW w:w="2880" w:type="dxa"/>
            <w:tcMar>
              <w:top w:w="360" w:type="dxa"/>
              <w:left w:w="115" w:type="dxa"/>
              <w:right w:w="115" w:type="dxa"/>
            </w:tcMar>
          </w:tcPr>
          <w:p w14:paraId="1A6D8BA8" w14:textId="2400485B" w:rsidR="000C1B55" w:rsidRDefault="000C1B55" w:rsidP="00904B5D">
            <w:pPr>
              <w:pStyle w:val="BodyText"/>
              <w:rPr>
                <w:shd w:val="clear" w:color="auto" w:fill="FFFFFF"/>
              </w:rPr>
            </w:pPr>
            <w:r>
              <w:rPr>
                <w:shd w:val="clear" w:color="auto" w:fill="FFFFFF"/>
              </w:rPr>
              <w:t>{%tr</w:t>
            </w:r>
            <w:r w:rsidR="00A26B6A">
              <w:rPr>
                <w:shd w:val="clear" w:color="auto" w:fill="FFFFFF"/>
              </w:rPr>
              <w:t xml:space="preserve"> if</w:t>
            </w:r>
            <w:r>
              <w:rPr>
                <w:shd w:val="clear" w:color="auto" w:fill="FFFFFF"/>
              </w:rPr>
              <w:t xml:space="preserve"> modify_after_15 == 'foreign 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904B5D">
        <w:trPr>
          <w:jc w:val="center"/>
        </w:trPr>
        <w:tc>
          <w:tcPr>
            <w:tcW w:w="2880" w:type="dxa"/>
            <w:tcMar>
              <w:top w:w="360" w:type="dxa"/>
              <w:left w:w="115" w:type="dxa"/>
              <w:right w:w="115" w:type="dxa"/>
            </w:tcMar>
          </w:tcPr>
          <w:p w14:paraId="1C816A4C" w14:textId="22EB460B"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12</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2BD7B15D" w14:textId="77777777" w:rsidR="000C1B55" w:rsidRDefault="000C1B55" w:rsidP="00904B5D">
            <w:pPr>
              <w:pStyle w:val="Heading3"/>
              <w:outlineLvl w:val="2"/>
            </w:pPr>
            <w:r>
              <w:t>Process</w:t>
            </w:r>
          </w:p>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77777777" w:rsidR="000C1B55" w:rsidRDefault="000C1B55" w:rsidP="00724ED2">
            <w:pPr>
              <w:pStyle w:val="BodyText"/>
              <w:numPr>
                <w:ilvl w:val="0"/>
                <w:numId w:val="9"/>
              </w:numPr>
              <w:ind w:left="339"/>
            </w:pPr>
            <w:r>
              <w:t>Make sure the Alaska court has jurisdiction (authority) to change the order</w:t>
            </w:r>
          </w:p>
          <w:p w14:paraId="02B3EABB" w14:textId="77777777" w:rsidR="000C1B55" w:rsidRDefault="000C1B55" w:rsidP="00724ED2">
            <w:pPr>
              <w:pStyle w:val="BodyText"/>
              <w:numPr>
                <w:ilvl w:val="0"/>
                <w:numId w:val="9"/>
              </w:numPr>
              <w:ind w:left="339"/>
            </w:pPr>
            <w:r>
              <w:t>Register the out-of-state order in Alaska</w:t>
            </w:r>
          </w:p>
          <w:p w14:paraId="4B40B737" w14:textId="77777777" w:rsidR="000C1B55" w:rsidRDefault="000C1B55" w:rsidP="00724ED2">
            <w:pPr>
              <w:pStyle w:val="BodyText"/>
              <w:numPr>
                <w:ilvl w:val="0"/>
                <w:numId w:val="9"/>
              </w:numPr>
              <w:ind w:left="339"/>
            </w:pPr>
            <w:r>
              <w:t>Ask the Alaska court to change the order by filing a Motion to Modify</w:t>
            </w:r>
          </w:p>
        </w:tc>
      </w:tr>
      <w:tr w:rsidR="000C1B55" w14:paraId="20B08F85" w14:textId="77777777" w:rsidTr="00904B5D">
        <w:trPr>
          <w:jc w:val="center"/>
        </w:trPr>
        <w:tc>
          <w:tcPr>
            <w:tcW w:w="2880" w:type="dxa"/>
            <w:tcMar>
              <w:top w:w="360" w:type="dxa"/>
              <w:left w:w="115" w:type="dxa"/>
              <w:right w:w="115" w:type="dxa"/>
            </w:tcMar>
          </w:tcPr>
          <w:p w14:paraId="76F42470" w14:textId="12C91320" w:rsidR="000C1B55" w:rsidRPr="00AF4DC6" w:rsidRDefault="000C1B55"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that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904B5D">
            <w:pPr>
              <w:pStyle w:val="ListParagraph"/>
              <w:ind w:left="508"/>
            </w:pPr>
            <w:r w:rsidRPr="00366A31">
              <w:t>A court must have the authority called jurisdiction to issue an order about a custody or parenting plan or a child support order.</w:t>
            </w:r>
          </w:p>
          <w:p w14:paraId="3A70FC92" w14:textId="77777777"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46EF5E15"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0"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0A933B92" w14:textId="77777777" w:rsidR="000C1B55" w:rsidRPr="008376C2" w:rsidRDefault="000C1B55" w:rsidP="00904B5D">
            <w:pPr>
              <w:pStyle w:val="BodyText"/>
            </w:pPr>
            <w:r>
              <w:rPr>
                <w:b/>
              </w:rPr>
              <w:t>Talking to a l</w:t>
            </w:r>
            <w:r w:rsidRPr="00C75AF0">
              <w:rPr>
                <w:b/>
              </w:rPr>
              <w:t>awyer</w:t>
            </w:r>
            <w:r w:rsidRPr="008F1485">
              <w:br/>
            </w:r>
            <w:r w:rsidRPr="008376C2">
              <w:rPr>
                <w:rStyle w:val="BodyTextChar"/>
              </w:rPr>
              <w:t>courts.alaska.gov/shc/shclawyer.htm</w:t>
            </w:r>
          </w:p>
          <w:p w14:paraId="4D6116B2" w14:textId="77777777" w:rsidR="000C1B55" w:rsidRDefault="000C1B55" w:rsidP="00904B5D"/>
        </w:tc>
      </w:tr>
      <w:tr w:rsidR="000C1B55" w14:paraId="1DEACA4B" w14:textId="77777777" w:rsidTr="00904B5D">
        <w:trPr>
          <w:jc w:val="center"/>
        </w:trPr>
        <w:tc>
          <w:tcPr>
            <w:tcW w:w="2880" w:type="dxa"/>
            <w:tcMar>
              <w:top w:w="360" w:type="dxa"/>
              <w:left w:w="115" w:type="dxa"/>
              <w:right w:w="115" w:type="dxa"/>
            </w:tcMar>
          </w:tcPr>
          <w:p w14:paraId="307EA787" w14:textId="56E11B71" w:rsidR="000C1B55" w:rsidRPr="00A50D37" w:rsidRDefault="000C1B55"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w:t>
            </w:r>
            <w:r w:rsidRPr="00371223">
              <w:rPr>
                <w:shd w:val="clear" w:color="auto" w:fill="FFFFFF"/>
              </w:rPr>
              <w:lastRenderedPageBreak/>
              <w: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904B5D">
            <w:pPr>
              <w:pStyle w:val="Heading3"/>
              <w:outlineLvl w:val="2"/>
            </w:pPr>
            <w:r>
              <w:lastRenderedPageBreak/>
              <w:t>Submit the following packet to the Alaska court</w:t>
            </w:r>
          </w:p>
          <w:p w14:paraId="0849A7EE" w14:textId="77777777" w:rsidR="000C1B55" w:rsidRDefault="000C1B55" w:rsidP="00904B5D">
            <w:r w:rsidRPr="007202E2">
              <w:rPr>
                <w:rFonts w:ascii="Helvetica" w:hAnsi="Helvetica" w:cs="Helvetica"/>
                <w:color w:val="0A2A78"/>
                <w:spacing w:val="-2"/>
                <w:sz w:val="32"/>
                <w:szCs w:val="24"/>
              </w:rPr>
              <w:t>1.</w:t>
            </w:r>
            <w:r>
              <w:tab/>
              <w:t>One certified copy of the original order.</w:t>
            </w:r>
          </w:p>
          <w:p w14:paraId="0CBC0E43" w14:textId="77777777" w:rsidR="000C1B55" w:rsidRDefault="000C1B55" w:rsidP="00904B5D">
            <w:r w:rsidRPr="007202E2">
              <w:rPr>
                <w:rFonts w:ascii="Helvetica" w:hAnsi="Helvetica" w:cs="Helvetica"/>
                <w:color w:val="0A2A78"/>
                <w:spacing w:val="-2"/>
                <w:sz w:val="32"/>
                <w:szCs w:val="24"/>
              </w:rPr>
              <w:t>2.</w:t>
            </w:r>
            <w:r>
              <w:tab/>
              <w:t>One photocopy of the certified original order.</w:t>
            </w:r>
          </w:p>
          <w:p w14:paraId="257BC7AE" w14:textId="77777777" w:rsidR="000C1B55" w:rsidRDefault="000C1B55" w:rsidP="00904B5D">
            <w:pPr>
              <w:pStyle w:val="Heading3"/>
              <w:outlineLvl w:val="2"/>
            </w:pPr>
            <w:r>
              <w:lastRenderedPageBreak/>
              <w:t>3.</w:t>
            </w:r>
            <w:r>
              <w:tab/>
              <w:t>For Custody</w:t>
            </w:r>
          </w:p>
          <w:p w14:paraId="18A81F8D" w14:textId="14E69C17" w:rsidR="000C1B55" w:rsidRPr="00153C4E" w:rsidRDefault="000C1B55" w:rsidP="00904B5D">
            <w:pPr>
              <w:pStyle w:val="ListParagraph"/>
              <w:ind w:left="418"/>
              <w:rPr>
                <w:b/>
                <w:color w:val="000000"/>
              </w:rPr>
            </w:pPr>
            <w:r w:rsidRPr="00371223">
              <w:rPr>
                <w:b/>
              </w:rPr>
              <w:t xml:space="preserve">Request to </w:t>
            </w:r>
            <w:r w:rsidRPr="00153C4E">
              <w:rPr>
                <w:b/>
                <w:color w:val="000000"/>
              </w:rPr>
              <w:t xml:space="preserve">Register Child Custody Order of Another State or Country, </w:t>
            </w:r>
            <w:hyperlink r:id="rId51"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DFED041" w:rsidR="000C1B55" w:rsidRDefault="000C1B55" w:rsidP="00904B5D">
            <w:pPr>
              <w:pStyle w:val="ListParagraph"/>
              <w:ind w:left="418"/>
            </w:pPr>
            <w:r w:rsidRPr="00153C4E">
              <w:rPr>
                <w:b/>
                <w:color w:val="000000"/>
              </w:rPr>
              <w:t xml:space="preserve">Notice of Registration of Child Custody Order of Another State or Country, </w:t>
            </w:r>
            <w:hyperlink r:id="rId52"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7EF5DE7B" w:rsidR="000C1B55" w:rsidRPr="00153C4E" w:rsidRDefault="000C1B55" w:rsidP="00904B5D">
            <w:pPr>
              <w:pStyle w:val="ListParagraph"/>
              <w:ind w:left="418"/>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53"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54" w:history="1">
              <w:r w:rsidRPr="00D4324B">
                <w:rPr>
                  <w:rStyle w:val="Hyperlink"/>
                </w:rPr>
                <w:t>PDF</w:t>
              </w:r>
            </w:hyperlink>
            <w:r>
              <w:rPr>
                <w:color w:val="000000"/>
              </w:rPr>
              <w:br/>
            </w:r>
            <w:r w:rsidRPr="00D4324B">
              <w:rPr>
                <w:color w:val="000000"/>
              </w:rPr>
              <w:t>courts.alaska.gov/shc/family/docs/shc-1510n.pdf</w:t>
            </w:r>
          </w:p>
          <w:p w14:paraId="557D098C" w14:textId="39650860" w:rsidR="000C1B55" w:rsidRPr="00D4324B" w:rsidRDefault="000C1B55" w:rsidP="00904B5D">
            <w:pPr>
              <w:pStyle w:val="ListParagraph"/>
              <w:ind w:left="418"/>
              <w:rPr>
                <w:color w:val="000000"/>
              </w:rPr>
            </w:pPr>
            <w:r w:rsidRPr="00153C4E">
              <w:rPr>
                <w:b/>
                <w:color w:val="000000"/>
              </w:rPr>
              <w:t xml:space="preserve">Child Custody Jurisdiction Affidavit, </w:t>
            </w:r>
            <w:hyperlink r:id="rId55"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73FF0FBB" w:rsidR="000C1B55" w:rsidRPr="00153C4E" w:rsidRDefault="000C1B55" w:rsidP="00904B5D">
            <w:pPr>
              <w:pStyle w:val="ListParagraph"/>
              <w:ind w:left="418"/>
              <w:rPr>
                <w:b/>
                <w:color w:val="000000"/>
              </w:rPr>
            </w:pPr>
            <w:r w:rsidRPr="00153C4E">
              <w:rPr>
                <w:b/>
                <w:color w:val="000000"/>
              </w:rPr>
              <w:t xml:space="preserve">Request for Hearing on Registered Child Custody Order, </w:t>
            </w:r>
            <w:hyperlink r:id="rId56"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1B0B765E" w:rsidR="000C1B55" w:rsidRDefault="000C1B55" w:rsidP="00904B5D">
            <w:pPr>
              <w:pStyle w:val="ListParagraph"/>
              <w:ind w:left="418"/>
            </w:pPr>
            <w:r w:rsidRPr="00153C4E">
              <w:rPr>
                <w:b/>
                <w:color w:val="000000"/>
              </w:rPr>
              <w:t>Confirmation of Registered</w:t>
            </w:r>
            <w:r>
              <w:t xml:space="preserve"> </w:t>
            </w:r>
            <w:r w:rsidRPr="00153C4E">
              <w:rPr>
                <w:b/>
              </w:rPr>
              <w:t>Child Custody Order</w:t>
            </w:r>
            <w:r>
              <w:t xml:space="preserve">, </w:t>
            </w:r>
            <w:hyperlink r:id="rId57"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77777777" w:rsidR="000C1B55" w:rsidRDefault="000C1B55" w:rsidP="00904B5D">
            <w:pPr>
              <w:pStyle w:val="Heading3"/>
              <w:outlineLvl w:val="2"/>
            </w:pPr>
            <w:r>
              <w:t>3.</w:t>
            </w:r>
            <w:r>
              <w:tab/>
              <w:t>For Child Support</w:t>
            </w:r>
          </w:p>
          <w:p w14:paraId="0382E79F" w14:textId="21C8AA53" w:rsidR="000C1B55" w:rsidRPr="00FF6116" w:rsidRDefault="000C1B55" w:rsidP="00904B5D">
            <w:pPr>
              <w:pStyle w:val="ListParagraph"/>
              <w:ind w:left="418"/>
              <w:rPr>
                <w:color w:val="000000"/>
              </w:rPr>
            </w:pPr>
            <w:r w:rsidRPr="00FF6116">
              <w:rPr>
                <w:b/>
                <w:color w:val="000000"/>
              </w:rPr>
              <w:t xml:space="preserve">Instructions – Registration of Support Order Issued by Another State, </w:t>
            </w:r>
            <w:hyperlink r:id="rId58" w:history="1">
              <w:r w:rsidRPr="005B5AF9">
                <w:rPr>
                  <w:rStyle w:val="Hyperlink"/>
                </w:rPr>
                <w:t>DR-341</w:t>
              </w:r>
            </w:hyperlink>
            <w:r w:rsidRPr="00FF6116">
              <w:rPr>
                <w:color w:val="000000"/>
              </w:rPr>
              <w:t xml:space="preserve"> [Fill-In PDF]</w:t>
            </w:r>
            <w:r>
              <w:rPr>
                <w:color w:val="000000"/>
              </w:rPr>
              <w:br/>
            </w:r>
            <w:r w:rsidRPr="005B5AF9">
              <w:rPr>
                <w:color w:val="000000"/>
              </w:rPr>
              <w:t>public.courts.alaska.gov/web/forms/docs/dr-341.pdf</w:t>
            </w:r>
          </w:p>
          <w:p w14:paraId="4FFC74B6" w14:textId="2A3AF225" w:rsidR="000C1B55" w:rsidRPr="00FF6116" w:rsidRDefault="000C1B55" w:rsidP="00904B5D">
            <w:pPr>
              <w:pStyle w:val="ListParagraph"/>
              <w:ind w:left="418"/>
              <w:rPr>
                <w:color w:val="000000"/>
              </w:rPr>
            </w:pPr>
            <w:r w:rsidRPr="00FF6116">
              <w:rPr>
                <w:b/>
                <w:color w:val="000000"/>
              </w:rPr>
              <w:t xml:space="preserve">Petition to Register a Support Order from Another State, </w:t>
            </w:r>
            <w:hyperlink r:id="rId59" w:history="1">
              <w:r w:rsidRPr="005B5AF9">
                <w:rPr>
                  <w:rStyle w:val="Hyperlink"/>
                </w:rPr>
                <w:t>DR-342</w:t>
              </w:r>
            </w:hyperlink>
            <w:r w:rsidRPr="00FF6116">
              <w:rPr>
                <w:color w:val="000000"/>
              </w:rPr>
              <w:t xml:space="preserve"> [Fill-In PDF]</w:t>
            </w:r>
            <w:r>
              <w:rPr>
                <w:color w:val="000000"/>
              </w:rPr>
              <w:br/>
            </w:r>
            <w:r w:rsidRPr="005B5AF9">
              <w:rPr>
                <w:color w:val="000000"/>
              </w:rPr>
              <w:t>public.courts.alaska.gov/web/forms/docs/dr-34</w:t>
            </w:r>
            <w:r>
              <w:rPr>
                <w:color w:val="000000"/>
              </w:rPr>
              <w:t>2</w:t>
            </w:r>
            <w:r w:rsidRPr="005B5AF9">
              <w:rPr>
                <w:color w:val="000000"/>
              </w:rPr>
              <w:t>.pdf</w:t>
            </w:r>
          </w:p>
          <w:p w14:paraId="23163B91" w14:textId="32682D90" w:rsidR="000C1B55" w:rsidRPr="005B5AF9" w:rsidRDefault="000C1B55" w:rsidP="00904B5D">
            <w:pPr>
              <w:pStyle w:val="ListParagraph"/>
              <w:ind w:left="418"/>
              <w:rPr>
                <w:color w:val="000000"/>
              </w:rPr>
            </w:pPr>
            <w:r w:rsidRPr="00FF6116">
              <w:rPr>
                <w:b/>
                <w:color w:val="000000"/>
              </w:rPr>
              <w:t xml:space="preserve">Confidential Information Sheet - Support Order from Another State, </w:t>
            </w:r>
            <w:hyperlink r:id="rId60" w:history="1">
              <w:r w:rsidRPr="005B5AF9">
                <w:rPr>
                  <w:rStyle w:val="Hyperlink"/>
                </w:rPr>
                <w:t>DR-343</w:t>
              </w:r>
            </w:hyperlink>
            <w:r w:rsidRPr="005B5AF9">
              <w:rPr>
                <w:color w:val="000000"/>
              </w:rPr>
              <w:t xml:space="preserve"> [Fill-In PDF]</w:t>
            </w:r>
            <w:r w:rsidRPr="005B5AF9">
              <w:rPr>
                <w:color w:val="000000"/>
              </w:rPr>
              <w:br/>
              <w:t>public.courts.alaska.gov/web/forms/docs/dr-34</w:t>
            </w:r>
            <w:r>
              <w:rPr>
                <w:color w:val="000000"/>
              </w:rPr>
              <w:t>3</w:t>
            </w:r>
            <w:r w:rsidRPr="005B5AF9">
              <w:rPr>
                <w:color w:val="000000"/>
              </w:rPr>
              <w:t>.pdf</w:t>
            </w:r>
          </w:p>
          <w:p w14:paraId="26F7EE29" w14:textId="61A8C906" w:rsidR="000C1B55" w:rsidRPr="00FF6116" w:rsidRDefault="000C1B55" w:rsidP="00904B5D">
            <w:pPr>
              <w:pStyle w:val="ListParagraph"/>
              <w:ind w:left="418"/>
              <w:rPr>
                <w:color w:val="000000"/>
              </w:rPr>
            </w:pPr>
            <w:r w:rsidRPr="00FF6116">
              <w:rPr>
                <w:b/>
                <w:color w:val="000000"/>
              </w:rPr>
              <w:t xml:space="preserve">Notice of Registration of Another State's Support Order, </w:t>
            </w:r>
            <w:hyperlink r:id="rId61" w:history="1">
              <w:r w:rsidRPr="005B5AF9">
                <w:rPr>
                  <w:rStyle w:val="Hyperlink"/>
                </w:rPr>
                <w:t>DR-344</w:t>
              </w:r>
            </w:hyperlink>
            <w:r w:rsidRPr="00FF6116">
              <w:rPr>
                <w:color w:val="000000"/>
              </w:rPr>
              <w:t xml:space="preserve"> [Fill-In PDF]</w:t>
            </w:r>
            <w:r>
              <w:rPr>
                <w:color w:val="000000"/>
              </w:rPr>
              <w:br/>
            </w:r>
            <w:r w:rsidRPr="005B5AF9">
              <w:rPr>
                <w:color w:val="000000"/>
              </w:rPr>
              <w:t>public.courts.alaska.gov/web/forms/docs/dr-34</w:t>
            </w:r>
            <w:r>
              <w:rPr>
                <w:color w:val="000000"/>
              </w:rPr>
              <w:t>4</w:t>
            </w:r>
            <w:r w:rsidRPr="005B5AF9">
              <w:rPr>
                <w:color w:val="000000"/>
              </w:rPr>
              <w:t>.pdf</w:t>
            </w:r>
            <w:r w:rsidRPr="00FF6116">
              <w:rPr>
                <w:color w:val="000000"/>
              </w:rPr>
              <w:br/>
            </w:r>
            <w:r w:rsidRPr="00FF6116">
              <w:rPr>
                <w:color w:val="000000"/>
              </w:rPr>
              <w:lastRenderedPageBreak/>
              <w:t>(Completed except for the date and clerk's signature)</w:t>
            </w:r>
          </w:p>
          <w:p w14:paraId="1078757C" w14:textId="2334D19C" w:rsidR="000C1B55" w:rsidRPr="00FF6116" w:rsidRDefault="000C1B55" w:rsidP="00904B5D">
            <w:pPr>
              <w:pStyle w:val="ListParagraph"/>
              <w:ind w:left="418"/>
              <w:rPr>
                <w:color w:val="000000"/>
              </w:rPr>
            </w:pPr>
            <w:r w:rsidRPr="00FF6116">
              <w:rPr>
                <w:b/>
                <w:color w:val="000000"/>
              </w:rPr>
              <w:t xml:space="preserve">Request for Hearing About Registered Child Support Order, </w:t>
            </w:r>
            <w:hyperlink r:id="rId62" w:history="1">
              <w:r w:rsidRPr="005B5AF9">
                <w:rPr>
                  <w:rStyle w:val="Hyperlink"/>
                </w:rPr>
                <w:t>DR-345</w:t>
              </w:r>
            </w:hyperlink>
            <w:r w:rsidRPr="00FF6116">
              <w:rPr>
                <w:color w:val="000000"/>
              </w:rPr>
              <w:t xml:space="preserve"> [Fill-In PDF]</w:t>
            </w:r>
            <w:r>
              <w:rPr>
                <w:color w:val="000000"/>
              </w:rPr>
              <w:br/>
            </w:r>
            <w:r w:rsidRPr="005B5AF9">
              <w:rPr>
                <w:color w:val="000000"/>
              </w:rPr>
              <w:t>public.courts.alaska.gov/web/forms/docs/dr-34</w:t>
            </w:r>
            <w:r>
              <w:rPr>
                <w:color w:val="000000"/>
              </w:rPr>
              <w:t>5</w:t>
            </w:r>
            <w:r w:rsidRPr="005B5AF9">
              <w:rPr>
                <w:color w:val="000000"/>
              </w:rPr>
              <w:t>.pdf</w:t>
            </w:r>
            <w:r>
              <w:rPr>
                <w:color w:val="000000"/>
              </w:rPr>
              <w:br/>
            </w:r>
            <w:r w:rsidRPr="00FF6116">
              <w:rPr>
                <w:color w:val="000000"/>
              </w:rPr>
              <w:t>(Only fill in the Petitioner's and Respondent's names in the caption at the top left and leave the rest blank)</w:t>
            </w:r>
          </w:p>
          <w:p w14:paraId="783FE0AC" w14:textId="3C5A0CC3" w:rsidR="000C1B55" w:rsidRDefault="000C1B55" w:rsidP="00904B5D">
            <w:pPr>
              <w:pStyle w:val="ListParagraph"/>
              <w:ind w:left="418"/>
            </w:pPr>
            <w:r w:rsidRPr="00FF6116">
              <w:rPr>
                <w:b/>
                <w:color w:val="000000"/>
              </w:rPr>
              <w:t>Confirmation of Registered Support Order</w:t>
            </w:r>
            <w:r>
              <w:t xml:space="preserve">, </w:t>
            </w:r>
            <w:hyperlink r:id="rId63" w:history="1">
              <w:r w:rsidRPr="005B5AF9">
                <w:rPr>
                  <w:rStyle w:val="Hyperlink"/>
                </w:rPr>
                <w:t>DR-347</w:t>
              </w:r>
            </w:hyperlink>
            <w:r>
              <w:t xml:space="preserve"> [Fill-In PDF]</w:t>
            </w:r>
            <w:r>
              <w:br/>
            </w:r>
            <w:r w:rsidRPr="005B5AF9">
              <w:t>public.courts.alaska.gov/web/forms/docs/dr-347.pdf</w:t>
            </w:r>
          </w:p>
          <w:p w14:paraId="459B2364" w14:textId="77777777" w:rsidR="000C1B55" w:rsidRDefault="000C1B55" w:rsidP="00904B5D">
            <w:pPr>
              <w:pStyle w:val="Heading3"/>
              <w:outlineLvl w:val="2"/>
            </w:pPr>
            <w:r w:rsidRPr="00FF6116">
              <w:t>4.</w:t>
            </w:r>
            <w:r>
              <w:tab/>
              <w:t xml:space="preserve">You need to tell the court how you want it to deliver the documents to the other parent.  </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904B5D">
            <w:pPr>
              <w:pStyle w:val="ListParagraph"/>
              <w:numPr>
                <w:ilvl w:val="1"/>
                <w:numId w:val="3"/>
              </w:numPr>
              <w:ind w:left="870"/>
            </w:pPr>
            <w:r>
              <w:t>the packet of forms to register a foreign order</w:t>
            </w:r>
          </w:p>
          <w:p w14:paraId="6E3CC017" w14:textId="77777777" w:rsidR="000C1B55" w:rsidRDefault="000C1B55" w:rsidP="00904B5D">
            <w:pPr>
              <w:pStyle w:val="ListParagraph"/>
              <w:numPr>
                <w:ilvl w:val="1"/>
                <w:numId w:val="3"/>
              </w:numPr>
              <w:ind w:left="870"/>
            </w:pPr>
            <w:r>
              <w:t>envelope(s) addressed to the opposing party</w:t>
            </w:r>
          </w:p>
          <w:p w14:paraId="2BA23136" w14:textId="77777777" w:rsidR="000C1B55" w:rsidRDefault="000C1B55" w:rsidP="00904B5D">
            <w:pPr>
              <w:pStyle w:val="ListParagraph"/>
              <w:numPr>
                <w:ilvl w:val="1"/>
                <w:numId w:val="3"/>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904B5D">
            <w:pPr>
              <w:pStyle w:val="ListParagraph"/>
              <w:numPr>
                <w:ilvl w:val="1"/>
                <w:numId w:val="3"/>
              </w:numPr>
              <w:ind w:left="870"/>
            </w:pPr>
            <w:r>
              <w:t xml:space="preserve"> Before coming to court, </w:t>
            </w:r>
          </w:p>
          <w:p w14:paraId="7A9DB6A1" w14:textId="77777777" w:rsidR="000C1B55" w:rsidRDefault="000C1B55" w:rsidP="00904B5D">
            <w:pPr>
              <w:pStyle w:val="ListParagraph"/>
              <w:numPr>
                <w:ilvl w:val="2"/>
                <w:numId w:val="3"/>
              </w:numPr>
              <w:ind w:left="1320"/>
            </w:pPr>
            <w:r>
              <w:t>go to the Post Office and get the forms for "certified mail", "restricted delivery", "return receipt requested."</w:t>
            </w:r>
          </w:p>
          <w:p w14:paraId="0F744A02" w14:textId="77777777" w:rsidR="000C1B55" w:rsidRDefault="000C1B55" w:rsidP="00904B5D">
            <w:pPr>
              <w:pStyle w:val="ListParagraph"/>
              <w:numPr>
                <w:ilvl w:val="2"/>
                <w:numId w:val="3"/>
              </w:numPr>
              <w:ind w:left="1320"/>
            </w:pPr>
            <w:r>
              <w:t xml:space="preserve">Figure out how much it will cost to mail the forms by this method, and </w:t>
            </w:r>
          </w:p>
          <w:p w14:paraId="7B47EA97" w14:textId="77777777" w:rsidR="000C1B55" w:rsidRDefault="000C1B55" w:rsidP="00904B5D">
            <w:pPr>
              <w:pStyle w:val="ListParagraph"/>
              <w:numPr>
                <w:ilvl w:val="2"/>
                <w:numId w:val="3"/>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904B5D">
            <w:pPr>
              <w:pStyle w:val="ListParagraph"/>
              <w:numPr>
                <w:ilvl w:val="1"/>
                <w:numId w:val="3"/>
              </w:numPr>
              <w:ind w:left="870"/>
            </w:pPr>
            <w:r>
              <w:t>Give the clerk at the court:</w:t>
            </w:r>
          </w:p>
          <w:p w14:paraId="3ADFDF9B" w14:textId="77777777" w:rsidR="000C1B55" w:rsidRDefault="000C1B55" w:rsidP="00904B5D">
            <w:pPr>
              <w:pStyle w:val="ListParagraph"/>
              <w:numPr>
                <w:ilvl w:val="2"/>
                <w:numId w:val="3"/>
              </w:numPr>
              <w:ind w:left="1320"/>
            </w:pPr>
            <w:r>
              <w:tab/>
              <w:t>the packet of forms to register a foreign order</w:t>
            </w:r>
          </w:p>
          <w:p w14:paraId="39921D11" w14:textId="77777777" w:rsidR="000C1B55" w:rsidRDefault="000C1B55" w:rsidP="00904B5D">
            <w:pPr>
              <w:pStyle w:val="ListParagraph"/>
              <w:numPr>
                <w:ilvl w:val="2"/>
                <w:numId w:val="3"/>
              </w:numPr>
              <w:ind w:left="1320"/>
            </w:pPr>
            <w:r>
              <w:t>envelope(s) addressed to the opposing party</w:t>
            </w:r>
          </w:p>
          <w:p w14:paraId="3571F443" w14:textId="77777777" w:rsidR="000C1B55" w:rsidRDefault="000C1B55" w:rsidP="00904B5D">
            <w:pPr>
              <w:pStyle w:val="ListParagraph"/>
              <w:numPr>
                <w:ilvl w:val="2"/>
                <w:numId w:val="3"/>
              </w:numPr>
              <w:ind w:left="1320"/>
            </w:pPr>
            <w:r>
              <w:tab/>
              <w:t>a copy of all documents you are filling PLUS a Request for Hearing form for the opposing party</w:t>
            </w:r>
          </w:p>
          <w:p w14:paraId="6FB47512" w14:textId="77777777" w:rsidR="000C1B55" w:rsidRDefault="000C1B55" w:rsidP="00904B5D">
            <w:pPr>
              <w:pStyle w:val="ListParagraph"/>
              <w:numPr>
                <w:ilvl w:val="2"/>
                <w:numId w:val="3"/>
              </w:numPr>
              <w:ind w:left="1320"/>
            </w:pPr>
            <w:r>
              <w:t xml:space="preserve">the filled-out mailing forms for certified mail, restricted delivery, return receipt requested from the Post Office for each of the people listed in the certificate of distribution on the Notice of Registration Order. </w:t>
            </w:r>
            <w:r>
              <w:br/>
              <w:t xml:space="preserve">On the green card, fill out your return address so you get </w:t>
            </w:r>
            <w:r>
              <w:lastRenderedPageBreak/>
              <w:t>the green card back later.</w:t>
            </w:r>
          </w:p>
          <w:p w14:paraId="78FC1F5C" w14:textId="77777777" w:rsidR="000C1B55" w:rsidRDefault="000C1B55" w:rsidP="00904B5D">
            <w:pPr>
              <w:pStyle w:val="ListParagraph"/>
              <w:numPr>
                <w:ilvl w:val="2"/>
                <w:numId w:val="3"/>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904B5D">
            <w:pPr>
              <w:pStyle w:val="ListParagraph"/>
              <w:numPr>
                <w:ilvl w:val="1"/>
                <w:numId w:val="3"/>
              </w:numPr>
              <w:ind w:left="870"/>
            </w:pPr>
            <w:r>
              <w:t>the packet of forms to register a foreign order</w:t>
            </w:r>
          </w:p>
          <w:p w14:paraId="3654C0FF" w14:textId="0CC1BA67" w:rsidR="000C1B55" w:rsidRDefault="000C1B55" w:rsidP="00904B5D">
            <w:pPr>
              <w:pStyle w:val="ListParagraph"/>
              <w:numPr>
                <w:ilvl w:val="1"/>
                <w:numId w:val="3"/>
              </w:numPr>
              <w:ind w:left="870"/>
            </w:pPr>
            <w:r>
              <w:t xml:space="preserve">service instructions for the specific process server you want the court to use. Read the instructions about "Personal Service </w:t>
            </w:r>
            <w:proofErr w:type="gramStart"/>
            <w:r>
              <w:t>By</w:t>
            </w:r>
            <w:proofErr w:type="gramEnd"/>
            <w:r>
              <w:t xml:space="preserve"> Process Server" in CIV-106.</w:t>
            </w:r>
          </w:p>
          <w:p w14:paraId="6C7CC469" w14:textId="77777777" w:rsidR="000C1B55" w:rsidRDefault="000C1B55" w:rsidP="00904B5D">
            <w:pPr>
              <w:pStyle w:val="Heading3"/>
              <w:outlineLvl w:val="2"/>
            </w:pPr>
            <w:r>
              <w:t>5.</w:t>
            </w:r>
            <w:r>
              <w:tab/>
              <w:t xml:space="preserve">The filing fee of $250 </w:t>
            </w:r>
          </w:p>
          <w:p w14:paraId="0987DED1" w14:textId="77777777"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w:t>
            </w:r>
          </w:p>
          <w:p w14:paraId="3C7BB657" w14:textId="65A86C6E" w:rsidR="000C1B55" w:rsidRDefault="000C1B55" w:rsidP="00904B5D">
            <w:pPr>
              <w:pStyle w:val="BodyText"/>
            </w:pPr>
            <w:r>
              <w:t xml:space="preserve">If you cannot afford $250, you can file a </w:t>
            </w:r>
            <w:r w:rsidRPr="005B5AF9">
              <w:rPr>
                <w:b/>
              </w:rPr>
              <w:t>Request for Exemption for Payment of Fees</w:t>
            </w:r>
            <w:r>
              <w:t xml:space="preserve">, </w:t>
            </w:r>
            <w:hyperlink r:id="rId64" w:history="1">
              <w:r w:rsidRPr="000D0D6D">
                <w:rPr>
                  <w:rStyle w:val="Hyperlink"/>
                </w:rPr>
                <w:t>TF-920</w:t>
              </w:r>
            </w:hyperlink>
            <w:r>
              <w:t xml:space="preserve">. </w:t>
            </w:r>
            <w:r>
              <w:br/>
            </w:r>
            <w:r w:rsidRPr="000D0D6D">
              <w:t>public.courts.alaska.gov/web/forms/docs/tf-920.pdf</w:t>
            </w:r>
          </w:p>
          <w:p w14:paraId="710F0D35" w14:textId="77777777" w:rsidR="000C1B55" w:rsidRDefault="000C1B55" w:rsidP="00904B5D">
            <w:pPr>
              <w:pStyle w:val="BodyText"/>
            </w:pPr>
            <w:r>
              <w:t xml:space="preserve">If you are registering </w:t>
            </w:r>
            <w:r w:rsidRPr="005B5AF9">
              <w:rPr>
                <w:b/>
              </w:rPr>
              <w:t>only</w:t>
            </w:r>
            <w:r>
              <w:t xml:space="preserve"> a foreign support order, it is </w:t>
            </w:r>
            <w:r w:rsidRPr="005B5AF9">
              <w:rPr>
                <w:b/>
              </w:rPr>
              <w:t>free</w:t>
            </w:r>
            <w:r>
              <w:t>.</w:t>
            </w:r>
          </w:p>
          <w:p w14:paraId="697A8FC8" w14:textId="09549EC4" w:rsidR="000C1B55" w:rsidRPr="00366A31" w:rsidRDefault="000C1B55" w:rsidP="00A26E27">
            <w:pPr>
              <w:tabs>
                <w:tab w:val="left" w:pos="720"/>
                <w:tab w:val="left" w:pos="1440"/>
                <w:tab w:val="left" w:pos="2160"/>
                <w:tab w:val="left" w:pos="2880"/>
                <w:tab w:val="left" w:pos="3600"/>
                <w:tab w:val="left" w:pos="5256"/>
              </w:tabs>
              <w:ind w:left="148"/>
            </w:pPr>
            <w:r w:rsidRPr="000D0D6D">
              <w:rPr>
                <w:rFonts w:ascii="Helvetica" w:hAnsi="Helvetica" w:cs="Helvetica"/>
                <w:color w:val="0A2A78"/>
                <w:spacing w:val="-2"/>
                <w:sz w:val="32"/>
                <w:szCs w:val="24"/>
              </w:rPr>
              <w:t>6.</w:t>
            </w:r>
            <w:r w:rsidRPr="000D0D6D">
              <w:rPr>
                <w:rFonts w:ascii="Helvetica" w:hAnsi="Helvetica" w:cs="Helvetica"/>
                <w:color w:val="0A2A78"/>
                <w:spacing w:val="-2"/>
                <w:sz w:val="32"/>
                <w:szCs w:val="24"/>
              </w:rPr>
              <w:tab/>
            </w:r>
            <w:r w:rsidRPr="000D0D6D">
              <w:rPr>
                <w:b/>
              </w:rPr>
              <w:t>Case description form</w:t>
            </w:r>
            <w:r>
              <w:t xml:space="preserve">, </w:t>
            </w:r>
            <w:hyperlink r:id="rId65" w:history="1">
              <w:r w:rsidRPr="000D0D6D">
                <w:rPr>
                  <w:rStyle w:val="Hyperlink"/>
                </w:rPr>
                <w:t>CIV-125S</w:t>
              </w:r>
            </w:hyperlink>
            <w:r w:rsidR="00A26E27">
              <w:rPr>
                <w:rStyle w:val="Hyperlink"/>
              </w:rPr>
              <w:tab/>
            </w:r>
            <w:r w:rsidRPr="000D0D6D">
              <w:br/>
              <w:t xml:space="preserve">public.courts.alaska.gov/web/forms/docs/civ-125s.pdf </w:t>
            </w:r>
            <w:r>
              <w:t xml:space="preserve"> </w:t>
            </w:r>
          </w:p>
        </w:tc>
      </w:tr>
      <w:tr w:rsidR="000C1B55" w14:paraId="64CF5C0E" w14:textId="77777777" w:rsidTr="00904B5D">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E70F3F">
        <w:trPr>
          <w:jc w:val="center"/>
        </w:trPr>
        <w:tc>
          <w:tcPr>
            <w:tcW w:w="2880" w:type="dxa"/>
            <w:tcMar>
              <w:top w:w="360" w:type="dxa"/>
              <w:left w:w="115" w:type="dxa"/>
              <w:right w:w="115" w:type="dxa"/>
            </w:tcMar>
          </w:tcPr>
          <w:p w14:paraId="158234CF" w14:textId="24F3A660" w:rsidR="00AD3A8A" w:rsidRDefault="00AD3A8A" w:rsidP="00E70F3F">
            <w:pPr>
              <w:pStyle w:val="BodyText"/>
              <w:rPr>
                <w:shd w:val="clear" w:color="auto" w:fill="FFFFFF"/>
              </w:rPr>
            </w:pPr>
            <w:r>
              <w:rPr>
                <w:shd w:val="clear" w:color="auto" w:fill="FFFFFF"/>
              </w:rPr>
              <w:t xml:space="preserve">{%tr if </w:t>
            </w:r>
            <w:r w:rsidR="004F2096">
              <w:rPr>
                <w:shd w:val="clear" w:color="auto" w:fill="FFFFFF"/>
              </w:rPr>
              <w:t xml:space="preserve">modify_within_15_days or modify_after_15 </w:t>
            </w:r>
            <w:r w:rsidR="002C2CDB">
              <w:rPr>
                <w:shd w:val="clear" w:color="auto" w:fill="FFFFFF"/>
              </w:rPr>
              <w:t>in</w:t>
            </w:r>
            <w:r w:rsidR="004F2096">
              <w:rPr>
                <w:shd w:val="clear" w:color="auto" w:fill="FFFFFF"/>
              </w:rPr>
              <w:t xml:space="preserve"> </w:t>
            </w:r>
            <w:r w:rsidR="002C2CDB">
              <w:rPr>
                <w:shd w:val="clear" w:color="auto" w:fill="FFFFFF"/>
              </w:rPr>
              <w:t>(</w:t>
            </w:r>
            <w:r w:rsidR="004F2096">
              <w:rPr>
                <w:shd w:val="clear" w:color="auto" w:fill="FFFFFF"/>
              </w:rPr>
              <w:t>'AK order'</w:t>
            </w:r>
            <w:r w:rsidR="002C2CDB">
              <w:rPr>
                <w:shd w:val="clear" w:color="auto" w:fill="FFFFFF"/>
              </w:rPr>
              <w:t>, 'foreign order')</w:t>
            </w:r>
            <w:r w:rsidR="00DF06A7">
              <w:rPr>
                <w:shd w:val="clear" w:color="auto" w:fill="FFFFFF"/>
              </w:rPr>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E70F3F">
        <w:trPr>
          <w:jc w:val="center"/>
        </w:trPr>
        <w:tc>
          <w:tcPr>
            <w:tcW w:w="2880" w:type="dxa"/>
            <w:tcMar>
              <w:top w:w="360" w:type="dxa"/>
              <w:left w:w="115" w:type="dxa"/>
              <w:right w:w="115" w:type="dxa"/>
            </w:tcMar>
          </w:tcPr>
          <w:p w14:paraId="0AA75C48" w14:textId="16DE591D"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w:t>
            </w:r>
            <w:r w:rsidR="008D50F1">
              <w:rPr>
                <w:shd w:val="clear" w:color="auto" w:fill="FFFFFF"/>
              </w:rPr>
              <w:t xml:space="preserve">{% if </w:t>
            </w:r>
            <w:r w:rsidR="002C2CDB" w:rsidRPr="002C2CDB">
              <w:rPr>
                <w:shd w:val="clear" w:color="auto" w:fill="FFFFFF"/>
              </w:rPr>
              <w:t>modify_within_15_days</w:t>
            </w:r>
            <w:r w:rsidR="002C2CDB">
              <w:rPr>
                <w:shd w:val="clear" w:color="auto" w:fill="FFFFFF"/>
              </w:rPr>
              <w:t xml:space="preserve"> or </w:t>
            </w:r>
            <w:r w:rsidR="002C2CDB" w:rsidRPr="002C2CDB">
              <w:rPr>
                <w:shd w:val="clear" w:color="auto" w:fill="FFFFFF"/>
              </w:rPr>
              <w:t>modify_after_15 == 'AK order'</w:t>
            </w:r>
            <w:r w:rsidR="008D50F1">
              <w:rPr>
                <w:shd w:val="clear" w:color="auto" w:fill="FFFFFF"/>
              </w:rPr>
              <w:t xml:space="preserve"> %}</w:t>
            </w:r>
            <w:r w:rsidR="002C2CDB">
              <w:rPr>
                <w:shd w:val="clear" w:color="auto" w:fill="FFFFFF"/>
              </w:rPr>
              <w:t xml:space="preserve"> Ask the court to change your </w:t>
            </w:r>
            <w:r w:rsidR="002C2CDB">
              <w:rPr>
                <w:shd w:val="clear" w:color="auto" w:fill="FFFFFF"/>
              </w:rPr>
              <w:lastRenderedPageBreak/>
              <w:t xml:space="preserve">Alaska custody and Parenting Plan or Child Support order </w:t>
            </w:r>
            <w:r w:rsidR="008D50F1">
              <w:rPr>
                <w:shd w:val="clear" w:color="auto" w:fill="FFFFFF"/>
              </w:rPr>
              <w:t>{% else %}</w:t>
            </w:r>
            <w:r w:rsidR="002C2CDB">
              <w:rPr>
                <w:shd w:val="clear" w:color="auto" w:fill="FFFFFF"/>
              </w:rPr>
              <w:t xml:space="preserve"> File a Motion to </w:t>
            </w:r>
            <w:proofErr w:type="gramStart"/>
            <w:r w:rsidR="002C2CDB">
              <w:rPr>
                <w:shd w:val="clear" w:color="auto" w:fill="FFFFFF"/>
              </w:rPr>
              <w:t>Modify</w:t>
            </w:r>
            <w:r w:rsidR="00FC4E7D">
              <w:rPr>
                <w:shd w:val="clear" w:color="auto" w:fill="FFFFFF"/>
              </w:rPr>
              <w:t>{</w:t>
            </w:r>
            <w:proofErr w:type="gramEnd"/>
            <w:r w:rsidR="00FC4E7D">
              <w:rPr>
                <w:shd w:val="clear" w:color="auto" w:fill="FFFFFF"/>
              </w:rPr>
              <w:t>% endif %}</w:t>
            </w:r>
          </w:p>
        </w:tc>
        <w:tc>
          <w:tcPr>
            <w:tcW w:w="7612" w:type="dxa"/>
            <w:tcMar>
              <w:top w:w="432" w:type="dxa"/>
              <w:left w:w="115" w:type="dxa"/>
              <w:right w:w="115" w:type="dxa"/>
            </w:tcMar>
          </w:tcPr>
          <w:p w14:paraId="7A9E5C1B" w14:textId="77777777" w:rsidR="00AD3A8A" w:rsidRDefault="00AD3A8A" w:rsidP="00AD3A8A">
            <w:pPr>
              <w:pStyle w:val="Heading3"/>
              <w:outlineLvl w:val="2"/>
            </w:pPr>
            <w:r>
              <w:lastRenderedPageBreak/>
              <w:t>Background</w:t>
            </w:r>
          </w:p>
          <w:p w14:paraId="256CA5D4" w14:textId="77777777" w:rsidR="00374AC3" w:rsidRDefault="00DF06A7" w:rsidP="00AD3A8A">
            <w:pPr>
              <w:pStyle w:val="BodyText"/>
            </w:pPr>
            <w:r>
              <w:t>{%p if modify</w:t>
            </w:r>
            <w:r w:rsidR="004F2096">
              <w:t>_within_15_days</w:t>
            </w:r>
            <w:r>
              <w:t xml:space="preserve"> %}</w:t>
            </w:r>
          </w:p>
          <w:p w14:paraId="1BD5A91D" w14:textId="4B8AC321" w:rsidR="00F41CEA" w:rsidRDefault="00AD3A8A" w:rsidP="00AD3A8A">
            <w:pPr>
              <w:pStyle w:val="BodyText"/>
            </w:pPr>
            <w:r>
              <w:t xml:space="preserve">A </w:t>
            </w:r>
            <w:r w:rsidRPr="00AD3A8A">
              <w:rPr>
                <w:b/>
              </w:rPr>
              <w:t>Motion to Modify</w:t>
            </w:r>
            <w:r>
              <w:t xml:space="preserve"> asks the court to change an existing order because of a change in circumstances.</w:t>
            </w:r>
          </w:p>
          <w:p w14:paraId="2BFF9E8D" w14:textId="08724C16" w:rsidR="00F41CEA" w:rsidRDefault="00F41CEA" w:rsidP="00AD3A8A">
            <w:pPr>
              <w:pStyle w:val="BodyText"/>
            </w:pPr>
            <w:r>
              <w:t>{%p endif %}</w:t>
            </w:r>
          </w:p>
          <w:p w14:paraId="28406E0C" w14:textId="6174578C" w:rsidR="00AD3A8A" w:rsidRDefault="00DF06A7" w:rsidP="00AD3A8A">
            <w:pPr>
              <w:pStyle w:val="BodyText"/>
            </w:pPr>
            <w:r>
              <w:t xml:space="preserve">{%p </w:t>
            </w:r>
            <w:r w:rsidR="00D617F1">
              <w:t xml:space="preserve">if </w:t>
            </w:r>
            <w:r w:rsidR="00F41CEA">
              <w:t xml:space="preserve">modify_after_15 </w:t>
            </w:r>
            <w:proofErr w:type="gramStart"/>
            <w:r w:rsidR="008D50F1">
              <w:t>in(</w:t>
            </w:r>
            <w:proofErr w:type="gramEnd"/>
            <w:r w:rsidR="00F41CEA">
              <w:t>'AK order'</w:t>
            </w:r>
            <w:r w:rsidR="008D50F1">
              <w:t>, '</w:t>
            </w:r>
            <w:r w:rsidR="000344EB">
              <w:t>foreign</w:t>
            </w:r>
            <w:r w:rsidR="008D50F1">
              <w:t xml:space="preserve"> order'</w:t>
            </w:r>
            <w:r w:rsidR="000344EB">
              <w:t>)</w:t>
            </w:r>
            <w:r w:rsidR="00F41CEA">
              <w:t xml:space="preserve"> </w:t>
            </w:r>
            <w:r>
              <w:t xml:space="preserve">%} </w:t>
            </w:r>
            <w:r w:rsidRPr="00DF06A7">
              <w:t xml:space="preserve">If you want to change your custody and parenting plan or child support order, you can ask the other parent if they agree.  If you do not agree, you can ask the court to change the order by filing a </w:t>
            </w:r>
            <w:r w:rsidRPr="00DF06A7">
              <w:rPr>
                <w:b/>
              </w:rPr>
              <w:t>Motion to Modify</w:t>
            </w:r>
            <w:r w:rsidRPr="00DF06A7">
              <w:t>.</w:t>
            </w:r>
            <w:r>
              <w:t xml:space="preserve"> </w:t>
            </w:r>
          </w:p>
          <w:p w14:paraId="4AE81B9E" w14:textId="5B47F15A" w:rsidR="00F41CEA" w:rsidRDefault="00F41CEA" w:rsidP="00AD3A8A">
            <w:pPr>
              <w:pStyle w:val="BodyText"/>
            </w:pPr>
            <w:r>
              <w:lastRenderedPageBreak/>
              <w:t>{%p endif %}</w:t>
            </w:r>
          </w:p>
          <w:p w14:paraId="4ACA8E1D" w14:textId="1879E7E0" w:rsidR="00AD3A8A" w:rsidDel="003F66FD" w:rsidRDefault="00AD3A8A" w:rsidP="00AD3A8A">
            <w:pPr>
              <w:pStyle w:val="Heading3"/>
              <w:outlineLvl w:val="2"/>
              <w:rPr>
                <w:del w:id="17" w:author="Caroline Robinson" w:date="2023-02-03T08:19:00Z"/>
              </w:rPr>
            </w:pPr>
            <w:del w:id="18" w:author="Caroline Robinson" w:date="2023-02-03T08:19:00Z">
              <w:r w:rsidDel="003F66FD">
                <w:delText>Timing</w:delText>
              </w:r>
            </w:del>
          </w:p>
          <w:p w14:paraId="57BABA83" w14:textId="6025AFC3" w:rsidR="00AD3A8A" w:rsidDel="003F66FD" w:rsidRDefault="00AD3A8A" w:rsidP="00AD3A8A">
            <w:pPr>
              <w:pStyle w:val="BodyText"/>
              <w:rPr>
                <w:del w:id="19" w:author="Caroline Robinson" w:date="2023-02-03T08:19:00Z"/>
              </w:rPr>
            </w:pPr>
            <w:del w:id="20" w:author="Caroline Robinson" w:date="2023-02-03T08:19:00Z">
              <w:r w:rsidDel="003F66FD">
                <w:delText xml:space="preserve">A court will rarely grant a </w:delText>
              </w:r>
              <w:r w:rsidRPr="00AD3A8A" w:rsidDel="003F66FD">
                <w:rPr>
                  <w:b/>
                </w:rPr>
                <w:delText xml:space="preserve">Motion to Modify </w:delText>
              </w:r>
              <w:r w:rsidDel="003F66FD">
                <w:delText xml:space="preserve">made within 15 days of when the court made its final custody order unless something unexpected happened. Examples of why a court may grant a </w:delText>
              </w:r>
              <w:r w:rsidRPr="00AD3A8A" w:rsidDel="003F66FD">
                <w:rPr>
                  <w:b/>
                </w:rPr>
                <w:delText>Motion to Modify</w:delText>
              </w:r>
              <w:r w:rsidDel="003F66FD">
                <w:delText xml:space="preserve"> are listed below. </w:delText>
              </w:r>
            </w:del>
          </w:p>
          <w:p w14:paraId="5EAAF93B" w14:textId="0B980589" w:rsidR="003F66FD" w:rsidRPr="00E36A87" w:rsidDel="003F66FD" w:rsidRDefault="003F66FD" w:rsidP="003F66FD">
            <w:pPr>
              <w:pStyle w:val="BodyText"/>
              <w:rPr>
                <w:del w:id="21" w:author="Caroline Robinson" w:date="2023-02-03T08:19:00Z"/>
              </w:rPr>
            </w:pPr>
            <w:del w:id="22" w:author="Caroline Robinson" w:date="2023-02-03T08:19:00Z">
              <w:r w:rsidRPr="00E36A87" w:rsidDel="003F66FD">
                <w:delText xml:space="preserve">File a Motion to Modify </w:delText>
              </w:r>
            </w:del>
          </w:p>
          <w:p w14:paraId="6028442B" w14:textId="5A05DF84" w:rsidR="003F66FD" w:rsidRPr="00E36A87" w:rsidRDefault="003F66FD" w:rsidP="003F66FD">
            <w:pPr>
              <w:pStyle w:val="BodyText"/>
            </w:pPr>
            <w:r w:rsidRPr="00E36A87">
              <w:t>The courts want children to have a regular schedule without a lot of changes.  So the courts will generally only change a custody and parenting plan or child support order if there</w:t>
            </w:r>
            <w:r>
              <w:t xml:space="preserve"> is a change of circumstances. </w:t>
            </w:r>
            <w:r w:rsidRPr="00E36A87">
              <w:t xml:space="preserve">Some examples are: </w:t>
            </w:r>
          </w:p>
          <w:p w14:paraId="03CC14F8" w14:textId="50EDF134" w:rsidR="003F66FD" w:rsidRPr="00E36A87" w:rsidRDefault="003F66FD" w:rsidP="003F66FD">
            <w:pPr>
              <w:pStyle w:val="BodyText"/>
              <w:rPr>
                <w:rFonts w:ascii="Arial" w:hAnsi="Arial" w:cs="Arial"/>
                <w:color w:val="000000"/>
              </w:rPr>
            </w:pPr>
            <w:r w:rsidRPr="00E36A87">
              <w:rPr>
                <w:rStyle w:val="Strong"/>
                <w:rFonts w:ascii="Arial" w:hAnsi="Arial" w:cs="Arial"/>
                <w:color w:val="000000"/>
              </w:rPr>
              <w:t>For custody</w:t>
            </w:r>
            <w:r w:rsidRPr="00E36A87">
              <w:rPr>
                <w:rFonts w:ascii="Arial" w:hAnsi="Arial" w:cs="Arial"/>
                <w:color w:val="000000"/>
              </w:rPr>
              <w:t>, a change in circumstances means something has happened so that the old custody or parenting plan is no longer in the children's</w:t>
            </w:r>
            <w:r w:rsidR="00B50039">
              <w:rPr>
                <w:rFonts w:ascii="Arial" w:hAnsi="Arial" w:cs="Arial"/>
                <w:color w:val="000000"/>
              </w:rPr>
              <w:t xml:space="preserve"> </w:t>
            </w:r>
            <w:r w:rsidRPr="00E36A87">
              <w:rPr>
                <w:rFonts w:ascii="Arial" w:hAnsi="Arial" w:cs="Arial"/>
                <w:color w:val="000000"/>
              </w:rPr>
              <w:t>best interests. Examples include:</w:t>
            </w:r>
          </w:p>
          <w:p w14:paraId="474D1E6C" w14:textId="77777777" w:rsidR="003F66FD" w:rsidRDefault="003F66FD" w:rsidP="003F66FD">
            <w:pPr>
              <w:pStyle w:val="ListParagraph"/>
              <w:ind w:left="508"/>
            </w:pPr>
            <w:r>
              <w:t>the original plan was for an infant and now the child will start kindergarten so the old schedule of 10 am exchanges does not work;</w:t>
            </w:r>
          </w:p>
          <w:p w14:paraId="7494F524" w14:textId="77777777" w:rsidR="003F66FD" w:rsidRPr="00E36A87" w:rsidRDefault="003F66FD" w:rsidP="003F66FD">
            <w:pPr>
              <w:pStyle w:val="ListParagraph"/>
              <w:ind w:left="508"/>
            </w:pPr>
            <w:r w:rsidRPr="00E36A87">
              <w:t>one parent is moving out of state so the existing schedule of week on / week off is impossible</w:t>
            </w:r>
            <w:r>
              <w:t>;</w:t>
            </w:r>
          </w:p>
          <w:p w14:paraId="118D531A" w14:textId="77777777" w:rsidR="003F66FD" w:rsidRPr="00E36A87" w:rsidRDefault="003F66FD" w:rsidP="003F66FD">
            <w:pPr>
              <w:pStyle w:val="ListParagraph"/>
              <w:ind w:left="508"/>
            </w:pPr>
            <w:r w:rsidRPr="00E36A87">
              <w:t>the parents share parenting time and one parent just went to jail so the existing schedule is impossible</w:t>
            </w:r>
            <w:r>
              <w:t>;</w:t>
            </w:r>
          </w:p>
          <w:p w14:paraId="75B9CB02" w14:textId="77777777" w:rsidR="003F66FD" w:rsidRPr="00D47506" w:rsidRDefault="003F66FD" w:rsidP="003F66FD">
            <w:pPr>
              <w:pStyle w:val="ListParagraph"/>
              <w:ind w:left="508"/>
            </w:pPr>
            <w:r w:rsidRPr="00E36A87">
              <w:t>an act of domestic violence between the parents when returning the children.</w:t>
            </w:r>
            <w:r>
              <w:br/>
            </w:r>
          </w:p>
          <w:p w14:paraId="73ADFF43" w14:textId="77777777" w:rsidR="003F66FD" w:rsidRPr="00E36A87" w:rsidRDefault="003F66FD" w:rsidP="003F66FD">
            <w:pPr>
              <w:pStyle w:val="BodyText"/>
              <w:rPr>
                <w:rFonts w:ascii="Arial" w:hAnsi="Arial" w:cs="Arial"/>
                <w:color w:val="000000"/>
              </w:rPr>
            </w:pPr>
            <w:r w:rsidRPr="00E36A87">
              <w:rPr>
                <w:rStyle w:val="Strong"/>
                <w:rFonts w:ascii="Arial" w:hAnsi="Arial" w:cs="Arial"/>
                <w:color w:val="000000"/>
              </w:rPr>
              <w:t>For child support</w:t>
            </w:r>
            <w:r w:rsidRPr="00E36A87">
              <w:rPr>
                <w:rFonts w:ascii="Arial" w:hAnsi="Arial" w:cs="Arial"/>
                <w:color w:val="000000"/>
              </w:rPr>
              <w:t>, there generally needs to be:</w:t>
            </w:r>
          </w:p>
          <w:p w14:paraId="7526B123" w14:textId="77777777" w:rsidR="003F66FD" w:rsidRPr="003F66FD" w:rsidRDefault="003F66FD" w:rsidP="003F66FD">
            <w:pPr>
              <w:pStyle w:val="ListParagraph"/>
              <w:ind w:left="508"/>
            </w:pPr>
            <w:r w:rsidRPr="00E36A87">
              <w:rPr>
                <w:color w:val="000000"/>
              </w:rPr>
              <w:t xml:space="preserve">a 15% change in the </w:t>
            </w:r>
            <w:r w:rsidRPr="003F66FD">
              <w:t>amount of child support ordered (this means that when you calculate the new child support amount, it is 15% more or less than what it has been), or</w:t>
            </w:r>
          </w:p>
          <w:p w14:paraId="68667908" w14:textId="720303C0" w:rsidR="003F66FD" w:rsidRDefault="003F66FD" w:rsidP="003F66FD">
            <w:pPr>
              <w:pStyle w:val="ListParagraph"/>
              <w:ind w:left="508"/>
              <w:rPr>
                <w:color w:val="000000"/>
              </w:rPr>
            </w:pPr>
            <w:r w:rsidRPr="003F66FD">
              <w:t>a change in the parenting</w:t>
            </w:r>
            <w:r w:rsidRPr="00E36A87">
              <w:rPr>
                <w:color w:val="000000"/>
              </w:rPr>
              <w:t xml:space="preserve"> plan from primary custody to shared custody or vice versa that affects the child support formula.</w:t>
            </w:r>
          </w:p>
          <w:p w14:paraId="78B3D8D4" w14:textId="32C4F011" w:rsidR="00F41CEA" w:rsidRDefault="00F41CEA" w:rsidP="00F41CEA">
            <w:pPr>
              <w:pStyle w:val="BodyText"/>
              <w:rPr>
                <w:color w:val="000000"/>
              </w:rPr>
            </w:pPr>
            <w:r w:rsidRPr="00F41CEA">
              <w:t>{%p if modify_within_15_days %}</w:t>
            </w:r>
          </w:p>
          <w:p w14:paraId="774771B2" w14:textId="77777777" w:rsidR="00F41CEA" w:rsidRPr="00F41CEA" w:rsidRDefault="00F41CEA" w:rsidP="00F41CEA">
            <w:pPr>
              <w:ind w:left="148"/>
              <w:rPr>
                <w:color w:val="000000"/>
              </w:rPr>
            </w:pPr>
          </w:p>
          <w:p w14:paraId="576C84C8" w14:textId="77777777" w:rsidR="003F66FD" w:rsidRDefault="003F66FD" w:rsidP="003F66FD">
            <w:pPr>
              <w:pStyle w:val="Heading3"/>
              <w:outlineLvl w:val="2"/>
              <w:rPr>
                <w:ins w:id="23" w:author="Caroline Robinson" w:date="2023-02-03T08:19:00Z"/>
              </w:rPr>
            </w:pPr>
            <w:ins w:id="24" w:author="Caroline Robinson" w:date="2023-02-03T08:19:00Z">
              <w:r>
                <w:t>Timing</w:t>
              </w:r>
            </w:ins>
          </w:p>
          <w:p w14:paraId="099CF482" w14:textId="77777777" w:rsidR="00AD3A8A" w:rsidRDefault="003F66FD" w:rsidP="00E70F3F">
            <w:pPr>
              <w:pStyle w:val="BodyText"/>
            </w:pPr>
            <w:ins w:id="25" w:author="Caroline Robinson" w:date="2023-02-03T08:19:00Z">
              <w:r>
                <w:t xml:space="preserve">A court will rarely grant a </w:t>
              </w:r>
              <w:r w:rsidRPr="00AD3A8A">
                <w:rPr>
                  <w:b/>
                </w:rPr>
                <w:t xml:space="preserve">Motion to Modify </w:t>
              </w:r>
              <w:r>
                <w:t xml:space="preserve">made within 15 days of when the court made its final custody order unless something unexpected happened. Examples of why a court may grant a </w:t>
              </w:r>
              <w:r w:rsidRPr="00AD3A8A">
                <w:rPr>
                  <w:b/>
                </w:rPr>
                <w:t>Motion to Modify</w:t>
              </w:r>
              <w:r>
                <w:t xml:space="preserve"> are listed below. </w:t>
              </w:r>
            </w:ins>
          </w:p>
          <w:p w14:paraId="518BDAB8" w14:textId="711FAD11" w:rsidR="00F41CEA" w:rsidRDefault="00F41CEA" w:rsidP="00E70F3F">
            <w:pPr>
              <w:pStyle w:val="BodyText"/>
            </w:pPr>
            <w:r>
              <w:lastRenderedPageBreak/>
              <w:t>{%p endif %}</w:t>
            </w:r>
          </w:p>
        </w:tc>
      </w:tr>
      <w:tr w:rsidR="00AD3A8A" w14:paraId="5CECA891" w14:textId="77777777" w:rsidTr="00E70F3F">
        <w:trPr>
          <w:jc w:val="center"/>
        </w:trPr>
        <w:tc>
          <w:tcPr>
            <w:tcW w:w="2880" w:type="dxa"/>
            <w:tcMar>
              <w:top w:w="360" w:type="dxa"/>
              <w:left w:w="115" w:type="dxa"/>
              <w:right w:w="115" w:type="dxa"/>
            </w:tcMar>
          </w:tcPr>
          <w:p w14:paraId="4DF30DD0" w14:textId="214BB960"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16</w:t>
            </w:r>
            <w:r w:rsidRPr="00A50D37">
              <w:rPr>
                <w:shd w:val="clear" w:color="auto" w:fill="FFFFFF"/>
              </w:rPr>
              <w:fldChar w:fldCharType="end"/>
            </w:r>
            <w:r w:rsidRPr="00A50D37">
              <w:rPr>
                <w:shd w:val="clear" w:color="auto" w:fill="FFFFFF"/>
              </w:rPr>
              <w:t>:</w:t>
            </w:r>
            <w:r w:rsidR="00951573">
              <w:rPr>
                <w:shd w:val="clear" w:color="auto" w:fill="FFFFFF"/>
              </w:rPr>
              <w:t xml:space="preserve"> Fill out your Motion to Modify forms</w:t>
            </w:r>
          </w:p>
        </w:tc>
        <w:tc>
          <w:tcPr>
            <w:tcW w:w="7612" w:type="dxa"/>
            <w:tcMar>
              <w:top w:w="432" w:type="dxa"/>
              <w:left w:w="115" w:type="dxa"/>
              <w:right w:w="115" w:type="dxa"/>
            </w:tcMar>
          </w:tcPr>
          <w:p w14:paraId="774A2190" w14:textId="33E2CBB6" w:rsidR="00AD3A8A" w:rsidRDefault="00951573" w:rsidP="00E70F3F">
            <w:pPr>
              <w:pStyle w:val="BodyText"/>
            </w:pPr>
            <w:r w:rsidRPr="00E36A87">
              <w:t>State specifically what you want changed and why</w:t>
            </w:r>
          </w:p>
          <w:p w14:paraId="07FD0797" w14:textId="1123D4FC" w:rsidR="00951573" w:rsidRDefault="00951573" w:rsidP="00997F39">
            <w:pPr>
              <w:pStyle w:val="ListParagraph"/>
              <w:ind w:left="418"/>
              <w:rPr>
                <w:color w:val="000000"/>
              </w:rPr>
            </w:pPr>
            <w:r w:rsidRPr="003202E5">
              <w:rPr>
                <w:b/>
                <w:color w:val="000000"/>
              </w:rPr>
              <w:t>Motion &amp; Affidavit to Modify Custody, Visitation and/or Child Support, SHC-1500</w:t>
            </w:r>
            <w:r w:rsidR="00997F39">
              <w:rPr>
                <w:color w:val="000000"/>
              </w:rPr>
              <w:br/>
              <w:t xml:space="preserve">as a </w:t>
            </w:r>
            <w:hyperlink r:id="rId66" w:tgtFrame="_blank" w:history="1">
              <w:r>
                <w:rPr>
                  <w:rStyle w:val="Hyperlink"/>
                  <w:color w:val="006699"/>
                </w:rPr>
                <w:t>Wor</w:t>
              </w:r>
              <w:r w:rsidR="00997F39">
                <w:rPr>
                  <w:rStyle w:val="Hyperlink"/>
                  <w:color w:val="006699"/>
                </w:rPr>
                <w:t>d file</w:t>
              </w:r>
            </w:hyperlink>
            <w:r w:rsidR="00393AD5">
              <w:rPr>
                <w:rStyle w:val="Hyperlink"/>
                <w:color w:val="006699"/>
              </w:rPr>
              <w:br/>
            </w:r>
            <w:r w:rsidR="00393AD5" w:rsidRPr="00BE7C38">
              <w:rPr>
                <w:color w:val="000000"/>
              </w:rPr>
              <w:t>courts.alaska.gov/shc/family/docs/shc-1500.doc</w:t>
            </w:r>
            <w:r w:rsidR="00997F39">
              <w:rPr>
                <w:rStyle w:val="Hyperlink"/>
                <w:color w:val="006699"/>
              </w:rPr>
              <w:br/>
            </w:r>
            <w:r w:rsidR="00997F39" w:rsidRPr="00997F39">
              <w:rPr>
                <w:color w:val="000000"/>
              </w:rPr>
              <w:t>as a</w:t>
            </w:r>
            <w:r w:rsidR="00997F39">
              <w:rPr>
                <w:color w:val="000000"/>
              </w:rPr>
              <w:t xml:space="preserve"> </w:t>
            </w:r>
            <w:hyperlink r:id="rId67" w:tgtFrame="_blank" w:history="1">
              <w:r>
                <w:rPr>
                  <w:rStyle w:val="Hyperlink"/>
                  <w:color w:val="006699"/>
                </w:rPr>
                <w:t>PDF</w:t>
              </w:r>
            </w:hyperlink>
            <w:r w:rsidR="00BE7C38">
              <w:rPr>
                <w:rStyle w:val="Hyperlink"/>
                <w:color w:val="006699"/>
              </w:rPr>
              <w:br/>
            </w:r>
            <w:r w:rsidR="00BE7C38" w:rsidRPr="00BE7C38">
              <w:rPr>
                <w:color w:val="000000"/>
              </w:rPr>
              <w:t>courts.alaska.gov/shc/family/docs/shc-1500n.pdf</w:t>
            </w:r>
          </w:p>
          <w:p w14:paraId="1118F271" w14:textId="0F985C82" w:rsidR="00951573" w:rsidRDefault="00951573" w:rsidP="00997F39">
            <w:pPr>
              <w:pStyle w:val="ListParagraph"/>
              <w:ind w:left="418"/>
              <w:rPr>
                <w:color w:val="000000"/>
              </w:rPr>
            </w:pPr>
            <w:r w:rsidRPr="003202E5">
              <w:rPr>
                <w:b/>
                <w:color w:val="000000"/>
              </w:rPr>
              <w:t>Notice of Motion, SHC-1630</w:t>
            </w:r>
            <w:r w:rsidR="00997F39">
              <w:rPr>
                <w:color w:val="000000"/>
              </w:rPr>
              <w:br/>
              <w:t xml:space="preserve">as a </w:t>
            </w:r>
            <w:hyperlink r:id="rId68" w:tgtFrame="_blank" w:history="1">
              <w:r>
                <w:rPr>
                  <w:rStyle w:val="Hyperlink"/>
                  <w:color w:val="006699"/>
                </w:rPr>
                <w:t>Wor</w:t>
              </w:r>
              <w:r w:rsidR="00997F39">
                <w:rPr>
                  <w:rStyle w:val="Hyperlink"/>
                  <w:color w:val="006699"/>
                </w:rPr>
                <w:t>d file</w:t>
              </w:r>
            </w:hyperlink>
            <w:r w:rsidR="00BE7C38">
              <w:rPr>
                <w:rStyle w:val="Hyperlink"/>
                <w:color w:val="006699"/>
              </w:rPr>
              <w:br/>
            </w:r>
            <w:r w:rsidR="00BE7C38" w:rsidRPr="00BE7C38">
              <w:rPr>
                <w:color w:val="000000"/>
              </w:rPr>
              <w:t>courts.alaska.gov/shc/family/docs/shc-1630.doc</w:t>
            </w:r>
            <w:r w:rsidR="00997F39">
              <w:rPr>
                <w:rStyle w:val="Hyperlink"/>
                <w:color w:val="006699"/>
              </w:rPr>
              <w:br/>
            </w:r>
            <w:r w:rsidR="00997F39" w:rsidRPr="00393AD5">
              <w:rPr>
                <w:color w:val="000000"/>
              </w:rPr>
              <w:t xml:space="preserve">as a </w:t>
            </w:r>
            <w:hyperlink r:id="rId69" w:tgtFrame="_blank" w:history="1">
              <w:r>
                <w:rPr>
                  <w:rStyle w:val="Hyperlink"/>
                  <w:color w:val="006699"/>
                </w:rPr>
                <w:t>PDF</w:t>
              </w:r>
            </w:hyperlink>
            <w:r w:rsidR="00BE7C38">
              <w:rPr>
                <w:rStyle w:val="Hyperlink"/>
                <w:color w:val="006699"/>
              </w:rPr>
              <w:br/>
            </w:r>
            <w:r w:rsidR="00BE7C38" w:rsidRPr="00BE7C38">
              <w:rPr>
                <w:color w:val="000000"/>
              </w:rPr>
              <w:t>courts.alaska.gov/shc/family/docs/shc-1630n.pdf</w:t>
            </w:r>
          </w:p>
          <w:p w14:paraId="05199094" w14:textId="6321A9D6" w:rsidR="00951573" w:rsidRDefault="00951573" w:rsidP="00997F39">
            <w:pPr>
              <w:pStyle w:val="ListParagraph"/>
              <w:ind w:left="418"/>
              <w:rPr>
                <w:color w:val="000000"/>
              </w:rPr>
            </w:pPr>
            <w:r w:rsidRPr="003202E5">
              <w:rPr>
                <w:b/>
                <w:color w:val="000000"/>
              </w:rPr>
              <w:t>Child Support Guidelines Affidavit,</w:t>
            </w:r>
            <w:hyperlink r:id="rId70" w:tgtFrame="_blank" w:history="1">
              <w:r w:rsidRPr="00A26E27">
                <w:rPr>
                  <w:rStyle w:val="Hyperlink"/>
                  <w:color w:val="006699"/>
                </w:rPr>
                <w:t>DR-305</w:t>
              </w:r>
            </w:hyperlink>
            <w:r w:rsidR="00997F39">
              <w:rPr>
                <w:rStyle w:val="Hyperlink"/>
                <w:color w:val="006699"/>
              </w:rPr>
              <w:t xml:space="preserve"> </w:t>
            </w:r>
            <w:r w:rsidR="00997F39" w:rsidRPr="00997F39">
              <w:rPr>
                <w:rStyle w:val="BodyTextChar"/>
              </w:rPr>
              <w:t>[Fill-In PDF]</w:t>
            </w:r>
            <w:r w:rsidR="00997F39" w:rsidRPr="00997F39">
              <w:rPr>
                <w:rStyle w:val="BodyTextChar"/>
              </w:rPr>
              <w:br/>
              <w:t>public.courts.alaska.gov/web/forms/docs/dr-305.</w:t>
            </w:r>
            <w:r w:rsidR="00997F39">
              <w:rPr>
                <w:rStyle w:val="BodyTextChar"/>
              </w:rPr>
              <w:t>pdf</w:t>
            </w:r>
          </w:p>
          <w:p w14:paraId="40CC21BB" w14:textId="1D7D62F1" w:rsidR="00951573" w:rsidRDefault="00951573" w:rsidP="00997F39">
            <w:pPr>
              <w:pStyle w:val="ListParagraph"/>
              <w:ind w:left="418"/>
              <w:rPr>
                <w:color w:val="000000"/>
              </w:rPr>
            </w:pPr>
            <w:r w:rsidRPr="003202E5">
              <w:rPr>
                <w:b/>
                <w:color w:val="000000"/>
              </w:rPr>
              <w:t>Child Custody Jurisdiction Affidavit,</w:t>
            </w:r>
            <w:hyperlink r:id="rId71" w:tgtFrame="_blank" w:history="1">
              <w:r w:rsidRPr="00A26E27">
                <w:rPr>
                  <w:rStyle w:val="Hyperlink"/>
                  <w:color w:val="006699"/>
                </w:rPr>
                <w:t>DR-150</w:t>
              </w:r>
            </w:hyperlink>
            <w:r w:rsidR="00393AD5">
              <w:rPr>
                <w:color w:val="000000"/>
              </w:rPr>
              <w:t xml:space="preserve"> </w:t>
            </w:r>
            <w:r>
              <w:rPr>
                <w:rStyle w:val="small"/>
                <w:color w:val="000000"/>
                <w:sz w:val="19"/>
                <w:szCs w:val="19"/>
                <w:shd w:val="clear" w:color="auto" w:fill="FFFFFF"/>
              </w:rPr>
              <w:t>[</w:t>
            </w:r>
            <w:r w:rsidRPr="00393AD5">
              <w:t>Fill-In PDF]</w:t>
            </w:r>
            <w:r w:rsidR="00393AD5">
              <w:rPr>
                <w:rStyle w:val="small"/>
                <w:color w:val="000000"/>
                <w:sz w:val="19"/>
                <w:szCs w:val="19"/>
                <w:shd w:val="clear" w:color="auto" w:fill="FFFFFF"/>
              </w:rPr>
              <w:br/>
            </w:r>
            <w:r w:rsidR="00393AD5" w:rsidRPr="00393AD5">
              <w:rPr>
                <w:color w:val="000000"/>
              </w:rPr>
              <w:t>public.courts.alaska.gov/web/forms/docs/dr-150.pdf</w:t>
            </w:r>
          </w:p>
          <w:p w14:paraId="7236E3F7" w14:textId="4B325BD6" w:rsidR="00951573" w:rsidRDefault="00951573" w:rsidP="00997F39">
            <w:pPr>
              <w:pStyle w:val="ListParagraph"/>
              <w:ind w:left="418"/>
              <w:rPr>
                <w:color w:val="000000"/>
              </w:rPr>
            </w:pPr>
            <w:r>
              <w:rPr>
                <w:color w:val="000000"/>
              </w:rPr>
              <w:t>Choose 1 custody order</w:t>
            </w:r>
            <w:r w:rsidR="003202E5">
              <w:rPr>
                <w:color w:val="000000"/>
              </w:rPr>
              <w:t xml:space="preserve"> </w:t>
            </w:r>
            <w:r w:rsidR="00393AD5">
              <w:rPr>
                <w:color w:val="000000"/>
              </w:rPr>
              <w:t>I</w:t>
            </w:r>
            <w:r>
              <w:rPr>
                <w:color w:val="000000"/>
              </w:rPr>
              <w:t>f you are asking to modify the parenting plan</w:t>
            </w:r>
            <w:r w:rsidR="00393AD5">
              <w:rPr>
                <w:color w:val="000000"/>
              </w:rPr>
              <w:t>.</w:t>
            </w:r>
            <w:r w:rsidR="003202E5">
              <w:rPr>
                <w:color w:val="000000"/>
              </w:rPr>
              <w:br/>
            </w:r>
            <w:r w:rsidR="00393AD5">
              <w:rPr>
                <w:color w:val="000000"/>
              </w:rPr>
              <w:t>D</w:t>
            </w:r>
            <w:r>
              <w:t xml:space="preserve">o </w:t>
            </w:r>
            <w:r w:rsidR="00393AD5" w:rsidRPr="00393AD5">
              <w:rPr>
                <w:b/>
              </w:rPr>
              <w:t>not</w:t>
            </w:r>
            <w:r>
              <w:t xml:space="preserve"> sign the line at the bottom for the judge to sign</w:t>
            </w:r>
            <w:r>
              <w:rPr>
                <w:color w:val="000000"/>
              </w:rPr>
              <w:t>:</w:t>
            </w:r>
          </w:p>
          <w:p w14:paraId="3ED45D30" w14:textId="13452A14" w:rsidR="00951573" w:rsidRDefault="00951573" w:rsidP="003202E5">
            <w:pPr>
              <w:pStyle w:val="ListParagraph"/>
              <w:keepLines/>
              <w:numPr>
                <w:ilvl w:val="1"/>
                <w:numId w:val="3"/>
              </w:numPr>
              <w:ind w:left="864"/>
              <w:rPr>
                <w:color w:val="000000"/>
              </w:rPr>
            </w:pPr>
            <w:r w:rsidRPr="003202E5">
              <w:rPr>
                <w:b/>
                <w:color w:val="000000"/>
              </w:rPr>
              <w:t>Post-Judgment Order for Modification of Custody and Visitation, SHC-1124</w:t>
            </w:r>
            <w:r w:rsidR="00BE7C38">
              <w:rPr>
                <w:color w:val="000000"/>
              </w:rPr>
              <w:br/>
              <w:t xml:space="preserve">as a </w:t>
            </w:r>
            <w:hyperlink r:id="rId72" w:tgtFrame="_blank" w:history="1">
              <w:r>
                <w:rPr>
                  <w:rStyle w:val="Hyperlink"/>
                  <w:color w:val="006699"/>
                </w:rPr>
                <w:t>Wor</w:t>
              </w:r>
              <w:r w:rsidR="00BE7C38">
                <w:rPr>
                  <w:rStyle w:val="Hyperlink"/>
                  <w:color w:val="006699"/>
                </w:rPr>
                <w:t>d file</w:t>
              </w:r>
            </w:hyperlink>
            <w:r w:rsidR="00BE7C38">
              <w:rPr>
                <w:rStyle w:val="Hyperlink"/>
                <w:color w:val="006699"/>
              </w:rPr>
              <w:br/>
            </w:r>
            <w:r w:rsidR="00BE7C38" w:rsidRPr="00BE7C38">
              <w:rPr>
                <w:color w:val="000000"/>
              </w:rPr>
              <w:t>courts.alaska.gov/shc/family/docs/shc-1124.doc</w:t>
            </w:r>
            <w:r w:rsidR="00BE7C38">
              <w:rPr>
                <w:color w:val="000000"/>
              </w:rPr>
              <w:br/>
              <w:t xml:space="preserve">as a </w:t>
            </w:r>
            <w:hyperlink r:id="rId73" w:tgtFrame="_blank" w:history="1">
              <w:r>
                <w:rPr>
                  <w:rStyle w:val="Hyperlink"/>
                  <w:color w:val="006699"/>
                </w:rPr>
                <w:t>PDF</w:t>
              </w:r>
            </w:hyperlink>
            <w:r w:rsidR="00BE7C38">
              <w:rPr>
                <w:rStyle w:val="Hyperlink"/>
                <w:color w:val="006699"/>
              </w:rPr>
              <w:br/>
            </w:r>
            <w:r w:rsidR="00BE7C38" w:rsidRPr="00BE7C38">
              <w:rPr>
                <w:color w:val="000000"/>
              </w:rPr>
              <w:t>courts.alaska.gov/shc/family/docs/shc-1124n.pdf</w:t>
            </w:r>
            <w:r>
              <w:rPr>
                <w:color w:val="000000"/>
              </w:rPr>
              <w:t xml:space="preserve">, </w:t>
            </w:r>
            <w:r w:rsidR="00FC4E7D">
              <w:rPr>
                <w:color w:val="000000"/>
              </w:rPr>
              <w:br/>
            </w:r>
            <w:r w:rsidR="00FC4E7D" w:rsidRPr="00FC4E7D">
              <w:rPr>
                <w:b/>
                <w:color w:val="000000"/>
              </w:rPr>
              <w:t>or</w:t>
            </w:r>
          </w:p>
          <w:p w14:paraId="7407C7FC" w14:textId="1CE34506" w:rsidR="00951573" w:rsidRDefault="00951573" w:rsidP="003202E5">
            <w:pPr>
              <w:pStyle w:val="ListParagraph"/>
              <w:numPr>
                <w:ilvl w:val="1"/>
                <w:numId w:val="3"/>
              </w:numPr>
              <w:ind w:left="870"/>
              <w:rPr>
                <w:color w:val="000000"/>
              </w:rPr>
            </w:pPr>
            <w:r w:rsidRPr="003202E5">
              <w:rPr>
                <w:b/>
                <w:color w:val="000000"/>
              </w:rPr>
              <w:t>Custody Order</w:t>
            </w:r>
            <w:r>
              <w:rPr>
                <w:color w:val="000000"/>
              </w:rPr>
              <w:t xml:space="preserve"> (one page), </w:t>
            </w:r>
            <w:r w:rsidRPr="003202E5">
              <w:rPr>
                <w:b/>
                <w:color w:val="000000"/>
              </w:rPr>
              <w:t>SHC-1103</w:t>
            </w:r>
            <w:r w:rsidR="003202E5">
              <w:rPr>
                <w:color w:val="000000"/>
              </w:rPr>
              <w:br/>
              <w:t xml:space="preserve">as a </w:t>
            </w:r>
            <w:hyperlink r:id="rId74" w:tgtFrame="_blank" w:history="1">
              <w:r>
                <w:rPr>
                  <w:rStyle w:val="Hyperlink"/>
                  <w:color w:val="006699"/>
                </w:rPr>
                <w:t>Wor</w:t>
              </w:r>
              <w:r w:rsidR="003202E5">
                <w:rPr>
                  <w:rStyle w:val="Hyperlink"/>
                  <w:color w:val="006699"/>
                </w:rPr>
                <w:t>d file</w:t>
              </w:r>
            </w:hyperlink>
            <w:r w:rsidR="003202E5">
              <w:rPr>
                <w:rStyle w:val="Hyperlink"/>
                <w:color w:val="006699"/>
              </w:rPr>
              <w:br/>
            </w:r>
            <w:del w:id="26" w:author="Caroline Robinson" w:date="2023-02-23T08:30:00Z">
              <w:r w:rsidR="004E19CC" w:rsidRPr="00937D96" w:rsidDel="00937D96">
                <w:fldChar w:fldCharType="begin"/>
              </w:r>
              <w:r w:rsidR="004E19CC" w:rsidRPr="00937D96" w:rsidDel="00937D96">
                <w:delInstrText xml:space="preserve"> HYPERLINK "http://courts.alaska.gov/shc/family/docs/shc-1103.doc" </w:delInstrText>
              </w:r>
              <w:r w:rsidR="004E19CC" w:rsidRPr="00937D96" w:rsidDel="00937D96">
                <w:fldChar w:fldCharType="separate"/>
              </w:r>
              <w:r w:rsidR="003202E5" w:rsidRPr="00937D96" w:rsidDel="00937D96">
                <w:delText>courts.alaska.gov/shc/family/docs/shc-1103.doc</w:delText>
              </w:r>
              <w:r w:rsidR="004E19CC" w:rsidRPr="00937D96" w:rsidDel="00937D96">
                <w:fldChar w:fldCharType="end"/>
              </w:r>
            </w:del>
            <w:ins w:id="27" w:author="Caroline Robinson" w:date="2023-02-23T08:30:00Z">
              <w:r w:rsidR="00937D96" w:rsidRPr="00937D96">
                <w:t>courts.alaska.gov/shc/family/docs/shc-1103.doc</w:t>
              </w:r>
            </w:ins>
            <w:r w:rsidR="003202E5" w:rsidRPr="00937D96">
              <w:br/>
            </w:r>
            <w:r w:rsidR="003202E5" w:rsidRPr="003202E5">
              <w:rPr>
                <w:color w:val="000000"/>
              </w:rPr>
              <w:t>as a</w:t>
            </w:r>
            <w:r w:rsidR="003202E5">
              <w:rPr>
                <w:rStyle w:val="Hyperlink"/>
                <w:color w:val="006699"/>
              </w:rPr>
              <w:t xml:space="preserve"> </w:t>
            </w:r>
            <w:hyperlink r:id="rId75" w:tgtFrame="_blank" w:history="1">
              <w:r>
                <w:rPr>
                  <w:rStyle w:val="Hyperlink"/>
                  <w:color w:val="006699"/>
                </w:rPr>
                <w:t>PDF</w:t>
              </w:r>
            </w:hyperlink>
            <w:r w:rsidR="003202E5">
              <w:rPr>
                <w:rStyle w:val="Hyperlink"/>
                <w:color w:val="006699"/>
              </w:rPr>
              <w:br/>
            </w:r>
            <w:r w:rsidR="003202E5" w:rsidRPr="003202E5">
              <w:rPr>
                <w:color w:val="000000"/>
              </w:rPr>
              <w:t>courts.alaska.gov/shc/family/docs/shc-1103n.pdf</w:t>
            </w:r>
          </w:p>
          <w:p w14:paraId="69900EAC" w14:textId="49667D0B" w:rsidR="00951573" w:rsidRDefault="00951573" w:rsidP="00FC4E7D">
            <w:pPr>
              <w:pStyle w:val="ListParagraph"/>
              <w:keepNext/>
              <w:keepLines/>
              <w:ind w:left="418"/>
              <w:rPr>
                <w:color w:val="000000"/>
              </w:rPr>
            </w:pPr>
            <w:r w:rsidRPr="003202E5">
              <w:rPr>
                <w:b/>
                <w:color w:val="000000"/>
              </w:rPr>
              <w:t>Order for Modification of Child Support,</w:t>
            </w:r>
            <w:hyperlink r:id="rId76" w:tgtFrame="_blank" w:history="1">
              <w:r w:rsidRPr="00A26E27">
                <w:rPr>
                  <w:rStyle w:val="Hyperlink"/>
                  <w:color w:val="006699"/>
                </w:rPr>
                <w:t>DR-301</w:t>
              </w:r>
            </w:hyperlink>
            <w:r w:rsidRPr="003202E5">
              <w:t>Fill-In PDF]</w:t>
            </w:r>
            <w:r w:rsidR="00655C33">
              <w:br/>
            </w:r>
            <w:r w:rsidR="00655C33" w:rsidRPr="00655C33">
              <w:t>public.courts.alaska.gov/web/forms/docs/dr-301.pdf</w:t>
            </w:r>
            <w:r w:rsidR="00655C33">
              <w:br/>
              <w:t>I</w:t>
            </w:r>
            <w:r w:rsidRPr="000E1D2A">
              <w:t>f you are asking to modify child support or if you are asking to modify the parenting plan in a way that changes child support</w:t>
            </w:r>
            <w:r w:rsidR="00655C33">
              <w:t>.</w:t>
            </w:r>
          </w:p>
          <w:p w14:paraId="2C521D26" w14:textId="381BF85E" w:rsidR="00655C33" w:rsidRPr="00655C33" w:rsidRDefault="00951573" w:rsidP="00655C33">
            <w:pPr>
              <w:pStyle w:val="Heading3"/>
              <w:outlineLvl w:val="2"/>
            </w:pPr>
            <w:r w:rsidRPr="00655C33">
              <w:t xml:space="preserve">Optional </w:t>
            </w:r>
            <w:r w:rsidR="00655C33">
              <w:t>f</w:t>
            </w:r>
            <w:r w:rsidRPr="00655C33">
              <w:t xml:space="preserve">orms </w:t>
            </w:r>
            <w:r w:rsidR="00655C33">
              <w:t>d</w:t>
            </w:r>
            <w:r w:rsidRPr="00655C33">
              <w:t xml:space="preserve">epending </w:t>
            </w:r>
            <w:r w:rsidR="00655C33">
              <w:t>o</w:t>
            </w:r>
            <w:r w:rsidRPr="00655C33">
              <w:t xml:space="preserve">n </w:t>
            </w:r>
            <w:r w:rsidR="00655C33">
              <w:t>y</w:t>
            </w:r>
            <w:r w:rsidRPr="00655C33">
              <w:t xml:space="preserve">our </w:t>
            </w:r>
            <w:r w:rsidR="00655C33">
              <w:t>s</w:t>
            </w:r>
            <w:r w:rsidRPr="00655C33">
              <w:t>ituation</w:t>
            </w:r>
          </w:p>
          <w:p w14:paraId="568FCDB3" w14:textId="07691970" w:rsidR="00951573" w:rsidRPr="00ED1CD1" w:rsidRDefault="00655C33" w:rsidP="00951573">
            <w:pPr>
              <w:pStyle w:val="BodyText"/>
              <w:rPr>
                <w:color w:val="000000"/>
                <w:sz w:val="25"/>
                <w:szCs w:val="25"/>
                <w:u w:val="single"/>
              </w:rPr>
            </w:pPr>
            <w:r>
              <w:rPr>
                <w:color w:val="000000"/>
                <w:sz w:val="25"/>
                <w:szCs w:val="25"/>
              </w:rPr>
              <w:lastRenderedPageBreak/>
              <w:t>C</w:t>
            </w:r>
            <w:r w:rsidR="00951573" w:rsidRPr="00ED1CD1">
              <w:rPr>
                <w:color w:val="000000"/>
                <w:sz w:val="25"/>
                <w:szCs w:val="25"/>
              </w:rPr>
              <w:t xml:space="preserve">hoose </w:t>
            </w:r>
            <w:r w:rsidR="00951573" w:rsidRPr="00ED1CD1">
              <w:rPr>
                <w:color w:val="000000"/>
              </w:rPr>
              <w:t>1 form below based on the parenting schedule if it is not a primary custody calculation (where children are with 1 parent for at least 256 overnights/year</w:t>
            </w:r>
            <w:r w:rsidR="00951573" w:rsidRPr="00ED1CD1">
              <w:rPr>
                <w:color w:val="000000"/>
                <w:sz w:val="25"/>
                <w:szCs w:val="25"/>
                <w:u w:val="single"/>
              </w:rPr>
              <w:t>)</w:t>
            </w:r>
          </w:p>
          <w:p w14:paraId="65D33779" w14:textId="7BD7F186" w:rsidR="00951573" w:rsidRPr="00ED1CD1" w:rsidRDefault="00951573" w:rsidP="00997F39">
            <w:pPr>
              <w:pStyle w:val="ListParagraph"/>
              <w:ind w:left="418"/>
              <w:rPr>
                <w:color w:val="000000"/>
              </w:rPr>
            </w:pPr>
            <w:r w:rsidRPr="00A60728">
              <w:rPr>
                <w:b/>
                <w:color w:val="000000"/>
              </w:rPr>
              <w:t>Shared Custody Support Calculation,</w:t>
            </w:r>
            <w:hyperlink r:id="rId77" w:tgtFrame="_blank" w:history="1">
              <w:r w:rsidRPr="00A26E27">
                <w:rPr>
                  <w:rStyle w:val="Hyperlink"/>
                  <w:color w:val="006699"/>
                </w:rPr>
                <w:t>DR-306</w:t>
              </w:r>
            </w:hyperlink>
            <w:r w:rsidR="000C3592">
              <w:rPr>
                <w:rStyle w:val="Hyperlink"/>
                <w:b/>
                <w:color w:val="006699"/>
              </w:rPr>
              <w:t xml:space="preserve"> </w:t>
            </w:r>
            <w:r w:rsidR="000C3592" w:rsidRPr="000C3592">
              <w:t>[</w:t>
            </w:r>
            <w:r w:rsidRPr="00A60728">
              <w:t>Fill-In PDF]</w:t>
            </w:r>
            <w:r w:rsidR="00A60728">
              <w:br/>
            </w:r>
            <w:r w:rsidR="00A60728" w:rsidRPr="00A60728">
              <w:rPr>
                <w:color w:val="000000"/>
              </w:rPr>
              <w:t>public.courts.alaska.gov/web/forms/docs/dr-306.pdf</w:t>
            </w:r>
          </w:p>
          <w:p w14:paraId="730408ED" w14:textId="26599C6A" w:rsidR="00951573" w:rsidRPr="001B0872" w:rsidRDefault="00951573" w:rsidP="00997F39">
            <w:pPr>
              <w:pStyle w:val="ListParagraph"/>
              <w:ind w:left="418"/>
            </w:pPr>
            <w:r w:rsidRPr="000C3592">
              <w:rPr>
                <w:b/>
                <w:color w:val="000000"/>
              </w:rPr>
              <w:t>Divided Custody Support Calculation,</w:t>
            </w:r>
            <w:hyperlink r:id="rId78" w:tgtFrame="_blank" w:history="1">
              <w:r w:rsidRPr="00A26E27">
                <w:rPr>
                  <w:rStyle w:val="Hyperlink"/>
                  <w:color w:val="006699"/>
                </w:rPr>
                <w:t>DR-307</w:t>
              </w:r>
            </w:hyperlink>
            <w:r w:rsidR="000C3592">
              <w:rPr>
                <w:rStyle w:val="Hyperlink"/>
                <w:b/>
                <w:color w:val="006699"/>
              </w:rPr>
              <w:t xml:space="preserve"> </w:t>
            </w:r>
            <w:r w:rsidRPr="00ED1CD1">
              <w:rPr>
                <w:rStyle w:val="small"/>
                <w:color w:val="000000"/>
                <w:sz w:val="19"/>
                <w:szCs w:val="19"/>
                <w:shd w:val="clear" w:color="auto" w:fill="FFFFFF"/>
              </w:rPr>
              <w:t>[</w:t>
            </w:r>
            <w:r w:rsidRPr="00A60728">
              <w:t>Fill-In PDF]</w:t>
            </w:r>
            <w:r w:rsidR="00A60728" w:rsidRPr="001B0872">
              <w:br/>
              <w:t>public.courts.alaska.gov/web/forms/docs/dr-307.pdf</w:t>
            </w:r>
          </w:p>
          <w:p w14:paraId="0065D017" w14:textId="56D2565D" w:rsidR="00951573" w:rsidRDefault="00951573" w:rsidP="00A60728">
            <w:pPr>
              <w:pStyle w:val="ListParagraph"/>
              <w:ind w:left="418"/>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79" w:tgtFrame="_blank" w:history="1">
              <w:r w:rsidRPr="00A26E27">
                <w:rPr>
                  <w:rStyle w:val="Hyperlink"/>
                  <w:lang w:val="en"/>
                </w:rPr>
                <w:t>DR-308</w:t>
              </w:r>
            </w:hyperlink>
            <w:r w:rsidRPr="00ED1CD1">
              <w:rPr>
                <w:color w:val="222222"/>
                <w:lang w:val="en"/>
              </w:rPr>
              <w:t xml:space="preserve"> </w:t>
            </w:r>
            <w:r w:rsidRPr="00A60728">
              <w:t>[Fill-In PDF]</w:t>
            </w:r>
            <w:r w:rsidR="00A60728">
              <w:br/>
            </w:r>
            <w:r w:rsidR="00A60728" w:rsidRPr="00A60728">
              <w:rPr>
                <w:color w:val="000000"/>
              </w:rPr>
              <w:t>public.courts.alaska.gov/web/forms/docs/dr-308.pdf</w:t>
            </w:r>
          </w:p>
        </w:tc>
      </w:tr>
      <w:tr w:rsidR="00AD3A8A" w14:paraId="0AE0550D" w14:textId="77777777" w:rsidTr="00E70F3F">
        <w:trPr>
          <w:jc w:val="center"/>
        </w:trPr>
        <w:tc>
          <w:tcPr>
            <w:tcW w:w="2880" w:type="dxa"/>
            <w:tcMar>
              <w:top w:w="360" w:type="dxa"/>
              <w:left w:w="115" w:type="dxa"/>
              <w:right w:w="115" w:type="dxa"/>
            </w:tcMar>
          </w:tcPr>
          <w:p w14:paraId="6B925339" w14:textId="77777777" w:rsidR="00AD3A8A" w:rsidRDefault="00AD3A8A"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8F98A8" w14:textId="77777777" w:rsidR="00AD3A8A" w:rsidRDefault="00AD3A8A" w:rsidP="00E70F3F"/>
        </w:tc>
      </w:tr>
      <w:tr w:rsidR="00D45594" w14:paraId="6951AACB" w14:textId="77777777" w:rsidTr="00904B5D">
        <w:trPr>
          <w:jc w:val="center"/>
        </w:trPr>
        <w:tc>
          <w:tcPr>
            <w:tcW w:w="2880" w:type="dxa"/>
            <w:tcMar>
              <w:top w:w="360" w:type="dxa"/>
              <w:left w:w="115" w:type="dxa"/>
              <w:right w:w="115" w:type="dxa"/>
            </w:tcMar>
          </w:tcPr>
          <w:p w14:paraId="01F92C7B" w14:textId="17945E46" w:rsidR="00D45594" w:rsidRDefault="00D45594" w:rsidP="0081136F">
            <w:pPr>
              <w:pStyle w:val="BodyText"/>
              <w:rPr>
                <w:shd w:val="clear" w:color="auto" w:fill="FFFFFF"/>
              </w:rPr>
            </w:pPr>
            <w:r w:rsidRPr="008C518D">
              <w:t xml:space="preserve">{%tr if </w:t>
            </w:r>
            <w:r>
              <w:t xml:space="preserve">motion_decision or </w:t>
            </w:r>
            <w:r w:rsidR="0081136F">
              <w:t xml:space="preserve">standing_order or </w:t>
            </w:r>
            <w:r>
              <w:t>motion_for_reconsideration or set_aside or modify_within_15</w:t>
            </w:r>
            <w:r w:rsidR="00051DE9">
              <w:t>_</w:t>
            </w:r>
            <w:r>
              <w:t xml:space="preserve">days or </w:t>
            </w:r>
            <w:r>
              <w:rPr>
                <w:shd w:val="clear" w:color="auto" w:fill="FFFFFF"/>
              </w:rPr>
              <w:t>modify_after_15 == 'AK order'</w:t>
            </w:r>
            <w:r>
              <w:t xml:space="preserve"> </w:t>
            </w:r>
            <w:r w:rsidR="006B4CE5">
              <w:t xml:space="preserve">or </w:t>
            </w:r>
            <w:r w:rsidR="006B4CE5">
              <w:rPr>
                <w:shd w:val="clear" w:color="auto" w:fill="FFFFFF"/>
              </w:rPr>
              <w:t xml:space="preserve">modify_after_15 == </w:t>
            </w:r>
            <w:r w:rsidR="00893411" w:rsidRPr="00893411">
              <w:rPr>
                <w:shd w:val="clear" w:color="auto" w:fill="FFFFFF"/>
              </w:rPr>
              <w:t>'foreign order</w:t>
            </w:r>
            <w:r w:rsidR="00893411">
              <w:rPr>
                <w:shd w:val="clear" w:color="auto" w:fill="FFFFFF"/>
              </w:rPr>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4409C5" w14:paraId="1CD11F64" w14:textId="77777777" w:rsidTr="00921DA3">
        <w:trPr>
          <w:jc w:val="center"/>
        </w:trPr>
        <w:tc>
          <w:tcPr>
            <w:tcW w:w="2880" w:type="dxa"/>
            <w:tcMar>
              <w:top w:w="360" w:type="dxa"/>
              <w:left w:w="115" w:type="dxa"/>
              <w:right w:w="115" w:type="dxa"/>
            </w:tcMar>
          </w:tcPr>
          <w:p w14:paraId="2E94C4FB" w14:textId="25103585"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17</w:t>
            </w:r>
            <w:r w:rsidRPr="00E11A90">
              <w:rPr>
                <w:rStyle w:val="NumChar"/>
              </w:rPr>
              <w:fldChar w:fldCharType="end"/>
            </w:r>
            <w:r>
              <w:t>:</w:t>
            </w:r>
            <w:r w:rsidR="001A4F2C">
              <w:t xml:space="preserve"> </w:t>
            </w:r>
            <w:r w:rsidR="00000F39" w:rsidRPr="007D1F52">
              <w:rPr>
                <w:color w:val="FF0000"/>
              </w:rPr>
              <w:t>{% if motion</w:t>
            </w:r>
            <w:r w:rsidR="000F06D2">
              <w:rPr>
                <w:color w:val="FF0000"/>
              </w:rPr>
              <w:t>_decision</w:t>
            </w:r>
            <w:r w:rsidR="00000F39" w:rsidRPr="007D1F52">
              <w:rPr>
                <w:color w:val="FF0000"/>
              </w:rPr>
              <w:t xml:space="preserve"> or motion_for_reconsideration %}</w:t>
            </w:r>
            <w:r w:rsidR="00000F39">
              <w:t xml:space="preserve">File and serve your Motion for Reconsideration  </w:t>
            </w:r>
            <w:r w:rsidR="00000F39" w:rsidRPr="007D1F52">
              <w:rPr>
                <w:color w:val="FF0000"/>
              </w:rPr>
              <w:t>{% el</w:t>
            </w:r>
            <w:r w:rsidR="00000F39">
              <w:rPr>
                <w:color w:val="FF0000"/>
              </w:rPr>
              <w:t xml:space="preserve">if standing_order </w:t>
            </w:r>
            <w:r w:rsidR="00000F39">
              <w:rPr>
                <w:color w:val="FF0000"/>
              </w:rPr>
              <w:lastRenderedPageBreak/>
              <w:t>or set_aside</w:t>
            </w:r>
            <w:r w:rsidR="00000F39" w:rsidRPr="007D1F52">
              <w:rPr>
                <w:color w:val="FF0000"/>
              </w:rPr>
              <w:t xml:space="preserve"> %}</w:t>
            </w:r>
            <w:r w:rsidR="00000F39">
              <w:t>File and serve your motion</w:t>
            </w:r>
            <w:r w:rsidR="00000F39" w:rsidRPr="00000F39">
              <w:rPr>
                <w:color w:val="FF0000"/>
              </w:rPr>
              <w:t xml:space="preserve">{% </w:t>
            </w:r>
            <w:r w:rsidR="00000F39">
              <w:rPr>
                <w:color w:val="FF0000"/>
                <w:shd w:val="clear" w:color="auto" w:fill="FFFFFF"/>
              </w:rPr>
              <w:t xml:space="preserve">elif </w:t>
            </w:r>
            <w:r w:rsidR="00000F39" w:rsidRPr="007D1F52">
              <w:rPr>
                <w:color w:val="FF0000"/>
                <w:shd w:val="clear" w:color="auto" w:fill="FFFFFF"/>
              </w:rPr>
              <w:t>modify_after_15 == 'foreign order'</w:t>
            </w:r>
            <w:r w:rsidR="00000F39">
              <w:rPr>
                <w:color w:val="FF0000"/>
                <w:shd w:val="clear" w:color="auto" w:fill="FFFFFF"/>
              </w:rPr>
              <w:t xml:space="preserve"> %}</w:t>
            </w:r>
            <w:r w:rsidR="00000F39">
              <w:t xml:space="preserve"> File and serve your Motion to Modify</w:t>
            </w:r>
            <w:r w:rsidR="00000F39" w:rsidRPr="003253EF">
              <w:rPr>
                <w:color w:val="FF0000"/>
                <w:shd w:val="clear" w:color="auto" w:fill="FFFFFF"/>
              </w:rPr>
              <w:t xml:space="preserve"> </w:t>
            </w:r>
            <w:r w:rsidR="001252A1" w:rsidRPr="00E47C63">
              <w:rPr>
                <w:color w:val="FF0000"/>
              </w:rPr>
              <w:t xml:space="preserve">{% </w:t>
            </w:r>
            <w:r w:rsidR="00000F39">
              <w:rPr>
                <w:color w:val="FF0000"/>
              </w:rPr>
              <w:t>el</w:t>
            </w:r>
            <w:r w:rsidR="001252A1" w:rsidRPr="00E47C63">
              <w:rPr>
                <w:color w:val="FF0000"/>
              </w:rPr>
              <w:t xml:space="preserve">if  modify_within_15_days or </w:t>
            </w:r>
            <w:r w:rsidR="001252A1" w:rsidRPr="00E47C63">
              <w:rPr>
                <w:color w:val="FF0000"/>
                <w:shd w:val="clear" w:color="auto" w:fill="FFFFFF"/>
              </w:rPr>
              <w:t>modify_after_15 == 'AK order'</w:t>
            </w:r>
            <w:r w:rsidR="001252A1" w:rsidRPr="00E47C63">
              <w:rPr>
                <w:color w:val="FF0000"/>
              </w:rPr>
              <w:t xml:space="preserve"> %}</w:t>
            </w:r>
            <w:r w:rsidR="00B47D39" w:rsidRPr="00D85546">
              <w:rPr>
                <w:color w:val="FFC000"/>
              </w:rPr>
              <w:t>{% if set_aside%}</w:t>
            </w:r>
            <w:r w:rsidR="00D85546">
              <w:t>File and serve your</w:t>
            </w:r>
            <w:r w:rsidR="00D85546">
              <w:t xml:space="preserve"> motion</w:t>
            </w:r>
            <w:r w:rsidR="00D85546" w:rsidRPr="00A07AE1">
              <w:rPr>
                <w:color w:val="FFC000"/>
              </w:rPr>
              <w:t>{% el</w:t>
            </w:r>
            <w:r w:rsidR="00D85546">
              <w:rPr>
                <w:color w:val="FFC000"/>
              </w:rPr>
              <w:t>se %}</w:t>
            </w:r>
            <w:r w:rsidR="00D85546">
              <w:t xml:space="preserve"> P</w:t>
            </w:r>
            <w:r w:rsidR="001252A1">
              <w:t xml:space="preserve">ay the $75 fee, file and serve your </w:t>
            </w:r>
            <w:r w:rsidR="001252A1" w:rsidRPr="00A07AE1">
              <w:t>Motion to Modify</w:t>
            </w:r>
            <w:r w:rsidR="00D85546" w:rsidRPr="00A07AE1">
              <w:rPr>
                <w:color w:val="FFC000"/>
              </w:rPr>
              <w:t>{% e</w:t>
            </w:r>
            <w:r w:rsidR="00D85546">
              <w:rPr>
                <w:color w:val="FFC000"/>
              </w:rPr>
              <w:t>nd</w:t>
            </w:r>
            <w:r w:rsidR="00D85546" w:rsidRPr="00A07AE1">
              <w:rPr>
                <w:color w:val="FFC000"/>
              </w:rPr>
              <w:t xml:space="preserve">if </w:t>
            </w:r>
            <w:r w:rsidR="00D85546">
              <w:rPr>
                <w:color w:val="FFC000"/>
              </w:rPr>
              <w:t>%}</w:t>
            </w:r>
            <w:r w:rsidR="003253EF" w:rsidRPr="003253EF">
              <w:rPr>
                <w:color w:val="FF0000"/>
                <w:shd w:val="clear" w:color="auto" w:fill="FFFFFF"/>
              </w:rPr>
              <w:t>{% endif %}</w:t>
            </w:r>
          </w:p>
        </w:tc>
        <w:tc>
          <w:tcPr>
            <w:tcW w:w="7612" w:type="dxa"/>
            <w:tcMar>
              <w:top w:w="432" w:type="dxa"/>
              <w:left w:w="115" w:type="dxa"/>
              <w:right w:w="115" w:type="dxa"/>
            </w:tcMar>
          </w:tcPr>
          <w:p w14:paraId="072EE274" w14:textId="35919B59" w:rsidR="001A4F2C" w:rsidRPr="001A4F2C" w:rsidRDefault="001A4F2C" w:rsidP="001A4F2C">
            <w:pPr>
              <w:pStyle w:val="BodyText"/>
            </w:pPr>
            <w:r w:rsidRPr="001A4F2C">
              <w:lastRenderedPageBreak/>
              <w:t>Make 2 copies of your motion.  Keep 1 copy for your own records.</w:t>
            </w:r>
          </w:p>
          <w:p w14:paraId="7141E145" w14:textId="77777777" w:rsidR="00D73B34" w:rsidRDefault="001A4F2C" w:rsidP="001A4F2C">
            <w:pPr>
              <w:pStyle w:val="BodyText"/>
            </w:pPr>
            <w:r w:rsidRPr="001A4F2C">
              <w:t>You must give the other parent (or their lawyer if they have one) 1 copy of everything you file with the court.</w:t>
            </w:r>
          </w:p>
          <w:p w14:paraId="634FD647" w14:textId="77777777" w:rsidR="00A13312" w:rsidRDefault="001A4F2C" w:rsidP="001A4F2C">
            <w:pPr>
              <w:pStyle w:val="BodyText"/>
            </w:pPr>
            <w:r w:rsidRPr="001A4F2C">
              <w:t xml:space="preserve"> You can mail or hand deliver it.</w:t>
            </w:r>
          </w:p>
          <w:p w14:paraId="42EAD72A" w14:textId="77777777" w:rsidR="00A13312" w:rsidRDefault="001A4F2C" w:rsidP="001A4F2C">
            <w:pPr>
              <w:pStyle w:val="BodyText"/>
            </w:pPr>
            <w:r w:rsidRPr="001A4F2C">
              <w:t>Do this the day you file your motion. This is called “serving” the other side.</w:t>
            </w:r>
          </w:p>
          <w:p w14:paraId="2CB23C0E" w14:textId="60F57087" w:rsidR="001A4F2C" w:rsidRPr="001A4F2C" w:rsidRDefault="001A4F2C" w:rsidP="001A4F2C">
            <w:pPr>
              <w:pStyle w:val="BodyText"/>
            </w:pPr>
            <w:r w:rsidRPr="001A4F2C">
              <w:t xml:space="preserve">You have to write how you serve the other parent on your </w:t>
            </w:r>
            <w:commentRangeStart w:id="28"/>
            <w:r w:rsidRPr="001A4F2C">
              <w:t>motion</w:t>
            </w:r>
            <w:commentRangeEnd w:id="28"/>
            <w:r w:rsidR="00A13312">
              <w:rPr>
                <w:rStyle w:val="CommentReference"/>
                <w:rFonts w:ascii="Arial" w:eastAsia="Arial" w:hAnsi="Arial" w:cs="Arial"/>
                <w:color w:val="auto"/>
                <w:spacing w:val="0"/>
              </w:rPr>
              <w:commentReference w:id="28"/>
            </w:r>
            <w:r w:rsidRPr="001A4F2C">
              <w:t>.</w:t>
            </w:r>
          </w:p>
          <w:p w14:paraId="66BA6FF3" w14:textId="5C9EEF86" w:rsidR="00813B6E" w:rsidRPr="00A07AE1" w:rsidRDefault="00CE5ADB" w:rsidP="001A4F2C">
            <w:pPr>
              <w:pStyle w:val="BodyText"/>
              <w:rPr>
                <w:color w:val="FFC000"/>
              </w:rPr>
            </w:pPr>
            <w:r w:rsidRPr="00A07AE1">
              <w:rPr>
                <w:color w:val="FFC000"/>
              </w:rPr>
              <w:t xml:space="preserve">{%p if </w:t>
            </w:r>
            <w:proofErr w:type="spellStart"/>
            <w:r w:rsidR="00A13312" w:rsidRPr="00A13312">
              <w:rPr>
                <w:color w:val="FFC000"/>
              </w:rPr>
              <w:t>type_of_interim_order</w:t>
            </w:r>
            <w:proofErr w:type="spellEnd"/>
            <w:r w:rsidR="00A13312" w:rsidRPr="00A13312">
              <w:rPr>
                <w:color w:val="FFC000"/>
              </w:rPr>
              <w:t xml:space="preserve"> </w:t>
            </w:r>
            <w:proofErr w:type="gramStart"/>
            <w:r w:rsidR="00A13312" w:rsidRPr="00A13312">
              <w:rPr>
                <w:color w:val="FFC000"/>
              </w:rPr>
              <w:t>in(</w:t>
            </w:r>
            <w:proofErr w:type="gramEnd"/>
            <w:r w:rsidR="00A13312" w:rsidRPr="00A13312">
              <w:rPr>
                <w:color w:val="FFC000"/>
              </w:rPr>
              <w:t>'motion', 'standing</w:t>
            </w:r>
            <w:r w:rsidR="00195AC9">
              <w:rPr>
                <w:color w:val="FFC000"/>
              </w:rPr>
              <w:t xml:space="preserve"> </w:t>
            </w:r>
            <w:r w:rsidR="00A13312" w:rsidRPr="00A13312">
              <w:rPr>
                <w:color w:val="FFC000"/>
              </w:rPr>
              <w:t xml:space="preserve">order') </w:t>
            </w:r>
            <w:r w:rsidRPr="00A07AE1">
              <w:rPr>
                <w:color w:val="FFC000"/>
              </w:rPr>
              <w:t>%}</w:t>
            </w:r>
          </w:p>
          <w:p w14:paraId="2C2C26E0" w14:textId="77777777" w:rsidR="00813B6E" w:rsidRDefault="00813B6E" w:rsidP="00813B6E">
            <w:pPr>
              <w:pStyle w:val="BodyText"/>
            </w:pPr>
            <w:r w:rsidRPr="001A4F2C">
              <w:t>File the original with the court.</w:t>
            </w:r>
            <w:r>
              <w:rPr>
                <w:rStyle w:val="CommentReference"/>
                <w:rFonts w:ascii="Arial" w:eastAsia="Arial" w:hAnsi="Arial" w:cs="Arial"/>
                <w:color w:val="auto"/>
                <w:spacing w:val="0"/>
              </w:rPr>
              <w:commentReference w:id="29"/>
            </w:r>
          </w:p>
          <w:p w14:paraId="32E398A0" w14:textId="686731ED" w:rsidR="00CE5ADB" w:rsidRDefault="00CE5ADB" w:rsidP="001A4F2C">
            <w:pPr>
              <w:pStyle w:val="BodyText"/>
            </w:pPr>
            <w:r w:rsidRPr="00CE5ADB">
              <w:t xml:space="preserve">See </w:t>
            </w:r>
            <w:hyperlink r:id="rId80" w:anchor="9" w:history="1">
              <w:r w:rsidRPr="00CE5ADB">
                <w:rPr>
                  <w:rStyle w:val="Hyperlink"/>
                </w:rPr>
                <w:t>How do I serve answers motions oppositions and other documents?</w:t>
              </w:r>
            </w:hyperlink>
            <w:r w:rsidRPr="00CE5ADB">
              <w:t xml:space="preserve"> On the court website.</w:t>
            </w:r>
          </w:p>
          <w:p w14:paraId="4CF70FA7" w14:textId="77777777" w:rsidR="00CE5ADB" w:rsidRDefault="00CE5ADB" w:rsidP="00CE5ADB">
            <w:pPr>
              <w:pStyle w:val="Heading3"/>
              <w:outlineLvl w:val="2"/>
            </w:pPr>
            <w:r>
              <w:t>Links in this step</w:t>
            </w:r>
          </w:p>
          <w:p w14:paraId="048649EF" w14:textId="77777777" w:rsidR="00CE5ADB" w:rsidRDefault="00CE5ADB" w:rsidP="00CE5ADB">
            <w:pPr>
              <w:pStyle w:val="Body"/>
            </w:pPr>
            <w:r w:rsidRPr="004C53A9">
              <w:rPr>
                <w:b/>
              </w:rPr>
              <w:t xml:space="preserve">How do I serve answers motions oppositions and other </w:t>
            </w:r>
            <w:r w:rsidRPr="004C53A9">
              <w:rPr>
                <w:b/>
              </w:rPr>
              <w:lastRenderedPageBreak/>
              <w:t>documents?</w:t>
            </w:r>
            <w:r>
              <w:br/>
            </w:r>
            <w:r w:rsidRPr="00CE5ADB">
              <w:t>courts.alaska.gov/shc/family/serve.htm#9</w:t>
            </w:r>
          </w:p>
          <w:p w14:paraId="23E8CF21" w14:textId="775C5C09" w:rsidR="004C53A9" w:rsidRPr="00A07AE1" w:rsidRDefault="004C53A9" w:rsidP="00CE5ADB">
            <w:pPr>
              <w:pStyle w:val="Body"/>
              <w:rPr>
                <w:color w:val="FFC000"/>
              </w:rPr>
            </w:pPr>
            <w:r w:rsidRPr="00A07AE1">
              <w:rPr>
                <w:color w:val="FFC000"/>
              </w:rPr>
              <w:t>{%p endif %}</w:t>
            </w:r>
          </w:p>
          <w:p w14:paraId="2D43AD45" w14:textId="0CC3E6E5" w:rsidR="00813B6E" w:rsidRPr="00A07AE1" w:rsidRDefault="00813B6E" w:rsidP="00CE5ADB">
            <w:pPr>
              <w:pStyle w:val="Body"/>
              <w:rPr>
                <w:color w:val="FF0000"/>
              </w:rPr>
            </w:pPr>
            <w:r w:rsidRPr="00A07AE1">
              <w:rPr>
                <w:color w:val="FF0000"/>
              </w:rPr>
              <w:t xml:space="preserve">{%p </w:t>
            </w:r>
            <w:proofErr w:type="gramStart"/>
            <w:r w:rsidRPr="00A07AE1">
              <w:rPr>
                <w:color w:val="FF0000"/>
              </w:rPr>
              <w:t>if  modify</w:t>
            </w:r>
            <w:proofErr w:type="gramEnd"/>
            <w:r w:rsidRPr="00A07AE1">
              <w:rPr>
                <w:color w:val="FF0000"/>
              </w:rPr>
              <w:t>_within_15_days or modify_after_15 == 'AK order' %}</w:t>
            </w:r>
          </w:p>
          <w:p w14:paraId="4F028C4F" w14:textId="053DC6B4" w:rsidR="00813B6E" w:rsidRDefault="00813B6E" w:rsidP="00CE5ADB">
            <w:pPr>
              <w:pStyle w:val="Body"/>
            </w:pPr>
            <w:r w:rsidRPr="00813B6E">
              <w:t xml:space="preserve">File the original with the court that made the decision you want to change and pay the $75 fee for a </w:t>
            </w:r>
            <w:r w:rsidRPr="00813B6E">
              <w:rPr>
                <w:b/>
              </w:rPr>
              <w:t>Motion to Modify</w:t>
            </w:r>
            <w:r w:rsidRPr="00813B6E">
              <w:t xml:space="preserve">. </w:t>
            </w:r>
          </w:p>
          <w:p w14:paraId="76682EBA" w14:textId="77777777" w:rsidR="00813B6E" w:rsidRPr="00A07AE1" w:rsidRDefault="00813B6E" w:rsidP="00813B6E">
            <w:pPr>
              <w:pStyle w:val="Body"/>
              <w:rPr>
                <w:color w:val="FF0000"/>
              </w:rPr>
            </w:pPr>
            <w:r w:rsidRPr="00A07AE1">
              <w:rPr>
                <w:color w:val="FF0000"/>
              </w:rPr>
              <w:t>{%p endif %}</w:t>
            </w:r>
          </w:p>
          <w:p w14:paraId="5144847D" w14:textId="77777777" w:rsidR="00813B6E" w:rsidRPr="00A07AE1" w:rsidRDefault="00813B6E" w:rsidP="00813B6E">
            <w:pPr>
              <w:pStyle w:val="Body"/>
              <w:rPr>
                <w:color w:val="92D050"/>
              </w:rPr>
            </w:pPr>
            <w:r w:rsidRPr="00A07AE1">
              <w:rPr>
                <w:color w:val="92D050"/>
              </w:rPr>
              <w:t>{%p if modify_after_15 == 'foreign order' %}</w:t>
            </w:r>
          </w:p>
          <w:p w14:paraId="4C9B941D" w14:textId="77777777" w:rsidR="00813B6E" w:rsidRDefault="00813B6E" w:rsidP="00813B6E">
            <w:pPr>
              <w:pStyle w:val="BodyText"/>
            </w:pPr>
            <w:r w:rsidRPr="001A4F2C">
              <w:t>File the original with the court.</w:t>
            </w:r>
            <w:r>
              <w:rPr>
                <w:rStyle w:val="CommentReference"/>
                <w:rFonts w:ascii="Arial" w:eastAsia="Arial" w:hAnsi="Arial" w:cs="Arial"/>
                <w:color w:val="auto"/>
                <w:spacing w:val="0"/>
              </w:rPr>
              <w:commentReference w:id="30"/>
            </w:r>
          </w:p>
          <w:p w14:paraId="1D392C83" w14:textId="77777777" w:rsidR="00813B6E" w:rsidRDefault="00813B6E" w:rsidP="00813B6E">
            <w:pPr>
              <w:pStyle w:val="Body"/>
            </w:pPr>
            <w:commentRangeStart w:id="31"/>
            <w:r w:rsidRPr="00C717A0">
              <w:t>There</w:t>
            </w:r>
            <w:commentRangeEnd w:id="31"/>
            <w:r>
              <w:rPr>
                <w:rStyle w:val="CommentReference"/>
                <w:rFonts w:ascii="Arial" w:eastAsia="Arial" w:hAnsi="Arial" w:cs="Arial"/>
                <w:color w:val="auto"/>
                <w:spacing w:val="0"/>
              </w:rPr>
              <w:commentReference w:id="31"/>
            </w:r>
            <w:r w:rsidRPr="00C717A0">
              <w:t xml:space="preserve"> is no fee to file a motion to modify a registered support or custody order if you file within 30 days of the registration confirmation date. After 30 days, there is a $75 filing fee for motions to modify.</w:t>
            </w:r>
            <w:r>
              <w:t xml:space="preserve"> </w:t>
            </w:r>
          </w:p>
          <w:p w14:paraId="79CEAFC8" w14:textId="222915E1" w:rsidR="00813B6E" w:rsidRPr="00A07AE1" w:rsidRDefault="00813B6E" w:rsidP="00813B6E">
            <w:pPr>
              <w:pStyle w:val="Body"/>
              <w:rPr>
                <w:color w:val="92D050"/>
              </w:rPr>
            </w:pPr>
            <w:r w:rsidRPr="00A07AE1">
              <w:rPr>
                <w:color w:val="92D050"/>
              </w:rPr>
              <w:t>{%p endif %}</w:t>
            </w:r>
          </w:p>
          <w:p w14:paraId="4EDB78EF" w14:textId="164C7C08" w:rsidR="00813B6E" w:rsidRPr="00A07AE1" w:rsidRDefault="00813B6E" w:rsidP="00CE5ADB">
            <w:pPr>
              <w:pStyle w:val="Body"/>
              <w:rPr>
                <w:color w:val="92D050"/>
              </w:rPr>
            </w:pPr>
            <w:r w:rsidRPr="00A07AE1">
              <w:rPr>
                <w:color w:val="92D050"/>
              </w:rPr>
              <w:t xml:space="preserve">{%p if modify_within_15_days or modify_after_15 </w:t>
            </w:r>
            <w:proofErr w:type="gramStart"/>
            <w:r w:rsidRPr="00A07AE1">
              <w:rPr>
                <w:color w:val="92D050"/>
              </w:rPr>
              <w:t>in(</w:t>
            </w:r>
            <w:proofErr w:type="gramEnd"/>
            <w:r w:rsidRPr="00A07AE1">
              <w:rPr>
                <w:color w:val="92D050"/>
              </w:rPr>
              <w:t>'AK order', 'foreign order'</w:t>
            </w:r>
            <w:r w:rsidR="00E328F0" w:rsidRPr="00A07AE1">
              <w:rPr>
                <w:color w:val="92D050"/>
              </w:rPr>
              <w:t>)</w:t>
            </w:r>
            <w:r w:rsidR="00A26E27" w:rsidRPr="00A07AE1">
              <w:rPr>
                <w:color w:val="92D050"/>
              </w:rPr>
              <w:t xml:space="preserve"> </w:t>
            </w:r>
            <w:r w:rsidRPr="00A07AE1">
              <w:rPr>
                <w:color w:val="92D050"/>
              </w:rPr>
              <w:t>%}</w:t>
            </w:r>
          </w:p>
          <w:p w14:paraId="1D0AA9A1" w14:textId="01652DD2" w:rsidR="00C717A0" w:rsidRDefault="00C717A0" w:rsidP="00C717A0">
            <w:pPr>
              <w:pStyle w:val="Body"/>
            </w:pPr>
            <w:r w:rsidRPr="00C717A0">
              <w:t xml:space="preserve">If you cannot afford the fee, you may be eligible for a fee waiver.  Fill out:  </w:t>
            </w:r>
            <w:r w:rsidRPr="00931798">
              <w:rPr>
                <w:b/>
              </w:rPr>
              <w:t xml:space="preserve">Exemption </w:t>
            </w:r>
            <w:proofErr w:type="gramStart"/>
            <w:r w:rsidRPr="00931798">
              <w:rPr>
                <w:b/>
              </w:rPr>
              <w:t>From</w:t>
            </w:r>
            <w:proofErr w:type="gramEnd"/>
            <w:r w:rsidRPr="00931798">
              <w:rPr>
                <w:b/>
              </w:rPr>
              <w:t xml:space="preserve"> the Payment of Fees,</w:t>
            </w:r>
            <w:hyperlink r:id="rId81" w:tgtFrame="_blank" w:history="1">
              <w:r w:rsidRPr="00EF7674">
                <w:rPr>
                  <w:rStyle w:val="Hyperlink"/>
                </w:rPr>
                <w:t>TF-920</w:t>
              </w:r>
            </w:hyperlink>
            <w:r w:rsidR="00A062FD">
              <w:t xml:space="preserve"> [</w:t>
            </w:r>
            <w:r w:rsidRPr="00C717A0">
              <w:t>Fill-In PDF].  If you ask for a fee waiver, wait to give the other parent a copy of your motion until you receive the fee waiver or pay the filing fee.</w:t>
            </w:r>
          </w:p>
          <w:p w14:paraId="748C5203" w14:textId="7F89E87E" w:rsidR="00931798" w:rsidRDefault="00931798" w:rsidP="00931798">
            <w:pPr>
              <w:pStyle w:val="Heading3"/>
              <w:outlineLvl w:val="2"/>
            </w:pPr>
            <w:r>
              <w:t>Links in this step</w:t>
            </w:r>
          </w:p>
          <w:p w14:paraId="109B0B97" w14:textId="647A970E" w:rsidR="00B66B4A" w:rsidRDefault="00931798" w:rsidP="00B66B4A">
            <w:pPr>
              <w:pStyle w:val="Body"/>
            </w:pPr>
            <w:r w:rsidRPr="00931798">
              <w:rPr>
                <w:b/>
              </w:rPr>
              <w:t xml:space="preserve">Exemption </w:t>
            </w:r>
            <w:proofErr w:type="gramStart"/>
            <w:r w:rsidRPr="00931798">
              <w:rPr>
                <w:b/>
              </w:rPr>
              <w:t>From</w:t>
            </w:r>
            <w:proofErr w:type="gramEnd"/>
            <w:r w:rsidRPr="00931798">
              <w:rPr>
                <w:b/>
              </w:rPr>
              <w:t xml:space="preserve"> the Payment of Fees,</w:t>
            </w:r>
            <w:hyperlink r:id="rId82" w:tgtFrame="_blank" w:history="1">
              <w:r w:rsidRPr="00EF7674">
                <w:rPr>
                  <w:rStyle w:val="Hyperlink"/>
                </w:rPr>
                <w:t>TF-920</w:t>
              </w:r>
            </w:hyperlink>
            <w:r>
              <w:rPr>
                <w:rStyle w:val="Hyperlink"/>
                <w:b/>
              </w:rPr>
              <w:br/>
            </w:r>
            <w:r w:rsidRPr="00931798">
              <w:t>public.courts.alaska.gov/web/forms/docs/tf-920.pdf</w:t>
            </w:r>
          </w:p>
          <w:p w14:paraId="68A91EF6" w14:textId="6CDFA2ED" w:rsidR="00931798" w:rsidRPr="00A07AE1" w:rsidRDefault="00B66B4A" w:rsidP="00C717A0">
            <w:pPr>
              <w:pStyle w:val="Body"/>
              <w:rPr>
                <w:color w:val="92D050"/>
              </w:rPr>
            </w:pPr>
            <w:r w:rsidRPr="00A07AE1">
              <w:rPr>
                <w:color w:val="92D050"/>
              </w:rPr>
              <w:t>{%p endif %}</w:t>
            </w:r>
          </w:p>
          <w:p w14:paraId="1C55A614" w14:textId="27138BDD" w:rsidR="00C717A0" w:rsidRPr="00CE5ADB" w:rsidRDefault="00C717A0" w:rsidP="00CE5ADB">
            <w:pPr>
              <w:pStyle w:val="Body"/>
            </w:pPr>
          </w:p>
        </w:tc>
      </w:tr>
      <w:tr w:rsidR="004409C5" w14:paraId="785CD23D" w14:textId="77777777" w:rsidTr="00921DA3">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5BB9556" w14:textId="77777777" w:rsidR="004409C5" w:rsidRDefault="004409C5" w:rsidP="00CE5ADB"/>
        </w:tc>
      </w:tr>
      <w:tr w:rsidR="00B95C86" w14:paraId="1F85485F" w14:textId="77777777" w:rsidTr="00921DA3">
        <w:trPr>
          <w:jc w:val="center"/>
        </w:trPr>
        <w:tc>
          <w:tcPr>
            <w:tcW w:w="2880" w:type="dxa"/>
            <w:tcMar>
              <w:top w:w="360" w:type="dxa"/>
              <w:left w:w="115" w:type="dxa"/>
              <w:right w:w="115" w:type="dxa"/>
            </w:tcMar>
          </w:tcPr>
          <w:p w14:paraId="33E4F2DD" w14:textId="60708DFD" w:rsidR="00B95C86" w:rsidRDefault="00B95C86" w:rsidP="00275A1D">
            <w:pPr>
              <w:pStyle w:val="BodyText"/>
              <w:rPr>
                <w:shd w:val="clear" w:color="auto" w:fill="FFFFFF"/>
              </w:rPr>
            </w:pPr>
            <w:r w:rsidRPr="008C518D">
              <w:t xml:space="preserve">{%tr if </w:t>
            </w:r>
            <w:r w:rsidR="00141275" w:rsidRPr="00141275">
              <w:t>motion_decision or motion_for_reconsiderati</w:t>
            </w:r>
            <w:r w:rsidR="00141275" w:rsidRPr="00141275">
              <w:lastRenderedPageBreak/>
              <w:t xml:space="preserve">on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921DA3">
        <w:trPr>
          <w:jc w:val="center"/>
        </w:trPr>
        <w:tc>
          <w:tcPr>
            <w:tcW w:w="2880" w:type="dxa"/>
            <w:tcMar>
              <w:top w:w="360" w:type="dxa"/>
              <w:left w:w="115" w:type="dxa"/>
              <w:right w:w="115" w:type="dxa"/>
            </w:tcMar>
          </w:tcPr>
          <w:p w14:paraId="64439B12" w14:textId="359E9125" w:rsidR="001A4F2C" w:rsidRPr="00A34557" w:rsidRDefault="00B95C86" w:rsidP="001A4F2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18</w:t>
            </w:r>
            <w:r w:rsidRPr="00E11A90">
              <w:rPr>
                <w:rStyle w:val="NumChar"/>
              </w:rPr>
              <w:fldChar w:fldCharType="end"/>
            </w:r>
            <w:r>
              <w:t>:</w:t>
            </w:r>
            <w:r w:rsidR="001A4F2C">
              <w:t xml:space="preserve"> What to expect after you file your </w:t>
            </w:r>
            <w:r w:rsidR="001A4F2C" w:rsidRPr="001A4F2C">
              <w:rPr>
                <w:iCs/>
              </w:rPr>
              <w:t>Motion for Reconsideration</w:t>
            </w:r>
            <w:r w:rsidR="001A4F2C">
              <w:rPr>
                <w:iCs/>
              </w:rPr>
              <w:t xml:space="preserve"> </w:t>
            </w:r>
          </w:p>
          <w:p w14:paraId="312BC5EB" w14:textId="4EB080A2" w:rsidR="00B90451" w:rsidRDefault="00B90451" w:rsidP="00BB2365">
            <w:pPr>
              <w:pStyle w:val="Heading2"/>
              <w:outlineLvl w:val="1"/>
            </w:pPr>
          </w:p>
        </w:tc>
        <w:tc>
          <w:tcPr>
            <w:tcW w:w="7612" w:type="dxa"/>
            <w:tcMar>
              <w:top w:w="432" w:type="dxa"/>
              <w:left w:w="115" w:type="dxa"/>
              <w:right w:w="115" w:type="dxa"/>
            </w:tcMar>
          </w:tcPr>
          <w:p w14:paraId="5A4A4093" w14:textId="7648C45A" w:rsidR="00D366B5" w:rsidRDefault="00D366B5" w:rsidP="00D366B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D366B5" w:rsidRDefault="00D366B5" w:rsidP="00D366B5">
            <w:pPr>
              <w:pStyle w:val="ListParagraph"/>
              <w:ind w:left="420"/>
            </w:pPr>
            <w:r>
              <w:t>There will not be a hearing.</w:t>
            </w:r>
          </w:p>
          <w:p w14:paraId="1B9FA315" w14:textId="350F44AF" w:rsidR="00D366B5" w:rsidRDefault="00D366B5" w:rsidP="00D366B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B90451" w:rsidRDefault="00D366B5" w:rsidP="00D366B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A50D37" w14:paraId="1685B1CA" w14:textId="77777777" w:rsidTr="00921DA3">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E70F3F">
        <w:trPr>
          <w:jc w:val="center"/>
        </w:trPr>
        <w:tc>
          <w:tcPr>
            <w:tcW w:w="2880" w:type="dxa"/>
            <w:tcMar>
              <w:top w:w="360" w:type="dxa"/>
              <w:left w:w="115" w:type="dxa"/>
              <w:right w:w="115" w:type="dxa"/>
            </w:tcMar>
          </w:tcPr>
          <w:p w14:paraId="2CE4F383" w14:textId="0F597733" w:rsidR="00DB05CF" w:rsidRDefault="00DB05CF" w:rsidP="00E70F3F">
            <w:pPr>
              <w:pStyle w:val="BodyText"/>
              <w:rPr>
                <w:shd w:val="clear" w:color="auto" w:fill="FFFFFF"/>
              </w:rPr>
            </w:pPr>
            <w:r>
              <w:rPr>
                <w:shd w:val="clear" w:color="auto" w:fill="FFFFFF"/>
              </w:rPr>
              <w:t xml:space="preserve">{%tr if </w:t>
            </w:r>
            <w:r w:rsidR="008B23FE">
              <w:rPr>
                <w:shd w:val="clear" w:color="auto" w:fill="FFFFFF"/>
              </w:rPr>
              <w:t>set_aside</w:t>
            </w:r>
            <w:r>
              <w:rPr>
                <w:shd w:val="clear" w:color="auto" w:fill="FFFFFF"/>
              </w:rPr>
              <w:t xml:space="preserve"> %}</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E70F3F">
        <w:trPr>
          <w:jc w:val="center"/>
        </w:trPr>
        <w:tc>
          <w:tcPr>
            <w:tcW w:w="2880" w:type="dxa"/>
            <w:tcMar>
              <w:top w:w="360" w:type="dxa"/>
              <w:left w:w="115" w:type="dxa"/>
              <w:right w:w="115" w:type="dxa"/>
            </w:tcMar>
          </w:tcPr>
          <w:p w14:paraId="0606461B" w14:textId="0C41C129"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your Motion to Set Aside Judgment or Order</w:t>
            </w:r>
          </w:p>
        </w:tc>
        <w:tc>
          <w:tcPr>
            <w:tcW w:w="7612" w:type="dxa"/>
            <w:tcMar>
              <w:top w:w="432" w:type="dxa"/>
              <w:left w:w="115" w:type="dxa"/>
              <w:right w:w="115" w:type="dxa"/>
            </w:tcMar>
          </w:tcPr>
          <w:p w14:paraId="3D80FD30" w14:textId="372AE7D4" w:rsidR="00DB05CF" w:rsidRPr="00DB05CF" w:rsidRDefault="00DB05CF" w:rsidP="00DB05CF">
            <w:pPr>
              <w:pStyle w:val="ListParagraph"/>
              <w:ind w:left="418"/>
            </w:pPr>
            <w:r w:rsidRPr="00DB05CF">
              <w:t>If the</w:t>
            </w:r>
            <w:r w:rsidR="00B50039">
              <w:t xml:space="preserve"> </w:t>
            </w:r>
            <w:r w:rsidRPr="00DB05CF">
              <w:rPr>
                <w:b/>
                <w:iCs/>
              </w:rPr>
              <w:t>Motion to Set Aside Judgment or Order</w:t>
            </w:r>
            <w:r w:rsidR="00B50039">
              <w:t xml:space="preserve"> </w:t>
            </w:r>
            <w:r w:rsidRPr="00DB05CF">
              <w:rPr>
                <w:b/>
                <w:bCs/>
              </w:rPr>
              <w:t>is not granted or is denied</w:t>
            </w:r>
            <w:r w:rsidRPr="00DB05CF">
              <w:t>, the parents are supposed to follow the Judgment or Order and the parent who received the original order or judgment can enforce it.</w:t>
            </w:r>
          </w:p>
          <w:p w14:paraId="187DF1E2" w14:textId="1447D45E" w:rsidR="00DB05CF" w:rsidRPr="00DB05CF" w:rsidRDefault="00DB05CF" w:rsidP="00DB05CF">
            <w:pPr>
              <w:pStyle w:val="ListParagraph"/>
              <w:ind w:left="418"/>
            </w:pPr>
            <w:r w:rsidRPr="00DB05CF">
              <w:t>If the</w:t>
            </w:r>
            <w:r w:rsidR="00B50039">
              <w:t xml:space="preserve"> </w:t>
            </w:r>
            <w:r w:rsidRPr="00DB05CF">
              <w:rPr>
                <w:b/>
                <w:iCs/>
              </w:rPr>
              <w:t>Motion to Set Aside Judgment or Order</w:t>
            </w:r>
            <w:r w:rsidR="00B50039">
              <w:t xml:space="preserve"> </w:t>
            </w:r>
            <w:r w:rsidRPr="00DB05CF">
              <w:rPr>
                <w:b/>
                <w:bCs/>
              </w:rPr>
              <w:t>is granted</w:t>
            </w:r>
            <w:r w:rsidRPr="00DB05CF">
              <w:t xml:space="preserve">, the court will notify both parents about the next step in the case.  </w:t>
            </w:r>
          </w:p>
          <w:p w14:paraId="32B51D9B" w14:textId="5D4A3EE5" w:rsidR="00DB05CF" w:rsidRPr="00DB05CF" w:rsidRDefault="00DB05CF" w:rsidP="00DB05CF">
            <w:pPr>
              <w:pStyle w:val="ListParagraph"/>
              <w:ind w:left="418"/>
            </w:pPr>
            <w:r w:rsidRPr="00DB05CF">
              <w:t>Either parent can appeal the decision about the</w:t>
            </w:r>
            <w:r w:rsidR="00B50039">
              <w:t xml:space="preserve"> </w:t>
            </w:r>
            <w:r w:rsidRPr="00DB05CF">
              <w:rPr>
                <w:b/>
                <w:iCs/>
              </w:rPr>
              <w:t>Motion to Set Aside Judgment or Order</w:t>
            </w:r>
            <w:r w:rsidR="00B50039">
              <w:t xml:space="preserve"> </w:t>
            </w:r>
            <w:r w:rsidRPr="00DB05CF">
              <w:t>if they believe the judge made a legal mistake.</w:t>
            </w:r>
          </w:p>
          <w:p w14:paraId="39BC2844" w14:textId="77777777" w:rsidR="00DB05CF" w:rsidRDefault="00DB05CF" w:rsidP="00E70F3F">
            <w:pPr>
              <w:pStyle w:val="BodyText"/>
            </w:pPr>
          </w:p>
        </w:tc>
      </w:tr>
      <w:tr w:rsidR="00DB05CF" w14:paraId="62B55F93" w14:textId="77777777" w:rsidTr="00E70F3F">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B05CF" w:rsidRDefault="00DB05CF" w:rsidP="00E70F3F"/>
        </w:tc>
      </w:tr>
      <w:tr w:rsidR="00A50D37" w14:paraId="7264052F" w14:textId="77777777" w:rsidTr="00CE5ADB">
        <w:trPr>
          <w:jc w:val="center"/>
        </w:trPr>
        <w:tc>
          <w:tcPr>
            <w:tcW w:w="2880" w:type="dxa"/>
            <w:tcMar>
              <w:top w:w="360" w:type="dxa"/>
              <w:left w:w="115" w:type="dxa"/>
              <w:right w:w="115" w:type="dxa"/>
            </w:tcMar>
          </w:tcPr>
          <w:p w14:paraId="0C129E44" w14:textId="4B26C127" w:rsidR="00A50D37" w:rsidRDefault="00A50D37" w:rsidP="00CE5ADB">
            <w:pPr>
              <w:pStyle w:val="BodyText"/>
              <w:rPr>
                <w:shd w:val="clear" w:color="auto" w:fill="FFFFFF"/>
              </w:rPr>
            </w:pPr>
            <w:r>
              <w:rPr>
                <w:shd w:val="clear" w:color="auto" w:fill="FFFFFF"/>
              </w:rPr>
              <w:t xml:space="preserve">{%tr if </w:t>
            </w:r>
            <w:r w:rsidR="00B66B4A">
              <w:t>motion</w:t>
            </w:r>
            <w:r w:rsidR="008B23FE">
              <w:t xml:space="preserve">_decision or </w:t>
            </w:r>
            <w:r w:rsidR="009A0921">
              <w:t xml:space="preserve">standing_order or </w:t>
            </w:r>
            <w:bookmarkStart w:id="32" w:name="_GoBack"/>
            <w:bookmarkEnd w:id="32"/>
            <w:r w:rsidR="008B23FE">
              <w:t xml:space="preserve">motion_for_reconsideration or set_aside or </w:t>
            </w:r>
            <w:r w:rsidR="00ED4C0C">
              <w:t xml:space="preserve">appeal or </w:t>
            </w:r>
            <w:r w:rsidR="008B23FE">
              <w:t>modi</w:t>
            </w:r>
            <w:r w:rsidR="00141275">
              <w:t>f</w:t>
            </w:r>
            <w:r w:rsidR="008B23FE">
              <w:t>y</w:t>
            </w:r>
            <w:r w:rsidR="00ED4C0C">
              <w:t xml:space="preserve">_within_15 or modify_after_15 </w:t>
            </w:r>
            <w:r w:rsidR="00D45594">
              <w:t>in(</w:t>
            </w:r>
            <w:r w:rsidR="00ED4C0C">
              <w:t xml:space="preserve">'AK </w:t>
            </w:r>
            <w:r w:rsidR="00ED4C0C">
              <w:lastRenderedPageBreak/>
              <w:t>order'</w:t>
            </w:r>
            <w:r w:rsidR="00D45594">
              <w:t>, 'foreign order')</w:t>
            </w:r>
            <w:r w:rsidR="00ED4C0C">
              <w:t xml:space="preserve"> </w:t>
            </w:r>
            <w:r>
              <w:rPr>
                <w:shd w:val="clear" w:color="auto" w:fill="FFFFFF"/>
              </w:rPr>
              <w:t>%}</w:t>
            </w:r>
          </w:p>
        </w:tc>
        <w:tc>
          <w:tcPr>
            <w:tcW w:w="7612" w:type="dxa"/>
            <w:tcMar>
              <w:top w:w="432" w:type="dxa"/>
              <w:left w:w="115" w:type="dxa"/>
              <w:right w:w="115" w:type="dxa"/>
            </w:tcMar>
          </w:tcPr>
          <w:p w14:paraId="414E42C3" w14:textId="77777777" w:rsidR="00A50D37" w:rsidRDefault="00A50D37" w:rsidP="00CE5ADB"/>
        </w:tc>
      </w:tr>
      <w:tr w:rsidR="00A50D37" w14:paraId="0DA9D678" w14:textId="77777777" w:rsidTr="00CE5ADB">
        <w:trPr>
          <w:jc w:val="center"/>
        </w:trPr>
        <w:tc>
          <w:tcPr>
            <w:tcW w:w="2880" w:type="dxa"/>
            <w:tcMar>
              <w:top w:w="360" w:type="dxa"/>
              <w:left w:w="115" w:type="dxa"/>
              <w:right w:w="115" w:type="dxa"/>
            </w:tcMar>
          </w:tcPr>
          <w:p w14:paraId="0227CDD2" w14:textId="2E7E2155" w:rsidR="00A50D37" w:rsidRDefault="00A50D37"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20</w:t>
            </w:r>
            <w:r w:rsidRPr="00A50D37">
              <w:rPr>
                <w:shd w:val="clear" w:color="auto" w:fill="FFFFFF"/>
              </w:rPr>
              <w:fldChar w:fldCharType="end"/>
            </w:r>
            <w:r w:rsidRPr="00A50D37">
              <w:rPr>
                <w:shd w:val="clear" w:color="auto" w:fill="FFFFFF"/>
              </w:rPr>
              <w:t>:</w:t>
            </w:r>
            <w:r w:rsidR="005F2392">
              <w:t xml:space="preserve"> </w:t>
            </w:r>
            <w:r w:rsidR="005F2392" w:rsidRPr="005F2392">
              <w:rPr>
                <w:shd w:val="clear" w:color="auto" w:fill="FFFFFF"/>
              </w:rPr>
              <w:t>You can file a reply if the other parent responds</w:t>
            </w:r>
          </w:p>
        </w:tc>
        <w:tc>
          <w:tcPr>
            <w:tcW w:w="7612" w:type="dxa"/>
            <w:tcMar>
              <w:top w:w="432" w:type="dxa"/>
              <w:left w:w="115" w:type="dxa"/>
              <w:right w:w="115" w:type="dxa"/>
            </w:tcMar>
          </w:tcPr>
          <w:p w14:paraId="6D3BE0A8" w14:textId="4E1900C4" w:rsidR="005F2392" w:rsidRDefault="00CE5ADB" w:rsidP="005F2392">
            <w:pPr>
              <w:pStyle w:val="ListParagraph"/>
              <w:ind w:left="420"/>
            </w:pPr>
            <w:r>
              <w:t xml:space="preserve">{% if </w:t>
            </w:r>
            <w:r w:rsidR="00FC3375">
              <w:t>motion_decision or motion_for_reconsideration</w:t>
            </w:r>
            <w:r>
              <w:t xml:space="preserve"> </w:t>
            </w:r>
            <w:proofErr w:type="gramStart"/>
            <w:r>
              <w:t>%}</w:t>
            </w:r>
            <w:r w:rsidR="005F2392">
              <w:t>If</w:t>
            </w:r>
            <w:proofErr w:type="gramEnd"/>
            <w:r w:rsidR="005F2392">
              <w:t xml:space="preserve"> the court asks the other parent to respond, you can file a Reply to the response.</w:t>
            </w:r>
            <w:r>
              <w:t>{% elif</w:t>
            </w:r>
            <w:r w:rsidR="00B50039">
              <w:t xml:space="preserve"> </w:t>
            </w:r>
            <w:r w:rsidR="00ED4C0C">
              <w:t xml:space="preserve">standing_order or appeal or set_aside or modify_within_15 or modify_after_15 </w:t>
            </w:r>
            <w:r w:rsidR="00D45594">
              <w:t>in(</w:t>
            </w:r>
            <w:r w:rsidR="00ED4C0C">
              <w:t>'AK order'</w:t>
            </w:r>
            <w:r w:rsidR="00D45594">
              <w:t>, 'foreign order')</w:t>
            </w:r>
            <w:r w:rsidR="00ED4C0C">
              <w:t xml:space="preserve"> </w:t>
            </w:r>
            <w:r w:rsidR="008A1D1A">
              <w:t xml:space="preserve"> </w:t>
            </w:r>
            <w:r>
              <w:t>%}</w:t>
            </w:r>
            <w:r w:rsidR="00D0751F">
              <w:t xml:space="preserve"> </w:t>
            </w:r>
            <w:r w:rsidR="006E6C16">
              <w:t xml:space="preserve">If the other parent responds in writing, you </w:t>
            </w:r>
            <w:r w:rsidR="00D0751F">
              <w:t xml:space="preserve">can </w:t>
            </w:r>
            <w:r w:rsidR="006E6C16">
              <w:t xml:space="preserve">file a </w:t>
            </w:r>
            <w:r w:rsidR="006E6C16">
              <w:rPr>
                <w:b/>
              </w:rPr>
              <w:t>Reply</w:t>
            </w:r>
            <w:r w:rsidR="006E6C16">
              <w:t>.{% endif %}</w:t>
            </w:r>
          </w:p>
          <w:p w14:paraId="2D268F2F" w14:textId="03701233" w:rsidR="005F2392" w:rsidRDefault="005F2392" w:rsidP="005F2392">
            <w:pPr>
              <w:pStyle w:val="ListParagraph"/>
              <w:ind w:left="420"/>
            </w:pPr>
            <w:r>
              <w:t xml:space="preserve">You have 5 days to reply if the response was hand delivered and 8 days if it was mailed, not counting holidays or weekends.  </w:t>
            </w:r>
          </w:p>
          <w:p w14:paraId="3B4FC52F" w14:textId="243EFF74" w:rsidR="005F2392" w:rsidRDefault="005F2392" w:rsidP="005F2392">
            <w:pPr>
              <w:pStyle w:val="ListParagraph"/>
              <w:ind w:left="420"/>
            </w:pPr>
            <w:r>
              <w:t>If the 5th day is a</w:t>
            </w:r>
            <w:del w:id="33" w:author="Caroline Robinson" w:date="2023-02-02T15:41:00Z">
              <w:r w:rsidDel="008F6D9A">
                <w:delText xml:space="preserve"> Friday</w:delText>
              </w:r>
            </w:del>
            <w:r>
              <w:t>, weekend, or holiday, your Reply is due the next day that is not a</w:t>
            </w:r>
            <w:del w:id="34" w:author="Caroline Robinson" w:date="2023-02-02T15:41:00Z">
              <w:r w:rsidDel="008F6D9A">
                <w:delText xml:space="preserve"> Friday</w:delText>
              </w:r>
            </w:del>
            <w:r>
              <w:t>, weekend or holiday</w:t>
            </w:r>
            <w:commentRangeStart w:id="35"/>
            <w:r>
              <w:t xml:space="preserve">.  For example, if the 5th day was Thursday, November 23rd, and it was Thanksgiving, your Reply would not be due until the following Monday.  </w:t>
            </w:r>
            <w:commentRangeEnd w:id="35"/>
            <w:r w:rsidR="008F6D9A">
              <w:rPr>
                <w:rStyle w:val="CommentReference"/>
                <w:rFonts w:ascii="Arial" w:eastAsia="Arial" w:hAnsi="Arial" w:cs="Arial"/>
                <w:color w:val="auto"/>
                <w:spacing w:val="0"/>
              </w:rPr>
              <w:commentReference w:id="35"/>
            </w:r>
          </w:p>
          <w:p w14:paraId="7E4C5E02" w14:textId="37D18DB9" w:rsidR="005F2392" w:rsidRDefault="005F2392" w:rsidP="005F2392">
            <w:pPr>
              <w:pStyle w:val="ListParagraph"/>
              <w:ind w:left="420"/>
            </w:pPr>
            <w:r>
              <w:t xml:space="preserve">Watch a video about replies: </w:t>
            </w:r>
            <w:hyperlink r:id="rId83" w:history="1">
              <w:r w:rsidRPr="005F2392">
                <w:rPr>
                  <w:rStyle w:val="Hyperlink"/>
                </w:rPr>
                <w:t>Motions Part 3: Preparing a Reply</w:t>
              </w:r>
            </w:hyperlink>
            <w:r>
              <w:t xml:space="preserve"> </w:t>
            </w:r>
          </w:p>
          <w:p w14:paraId="52BF6CEF" w14:textId="3BB74917" w:rsidR="005F2392" w:rsidRDefault="005F2392" w:rsidP="005F2392">
            <w:pPr>
              <w:pStyle w:val="ListParagraph"/>
              <w:ind w:left="420"/>
            </w:pPr>
            <w:r>
              <w:t xml:space="preserve">Fill out: </w:t>
            </w:r>
            <w:r w:rsidRPr="005F2392">
              <w:rPr>
                <w:b/>
              </w:rPr>
              <w:t>Reply, SHC – 1305</w:t>
            </w:r>
            <w:r>
              <w:t xml:space="preserve"> in </w:t>
            </w:r>
            <w:hyperlink r:id="rId84" w:history="1">
              <w:r w:rsidRPr="005F2392">
                <w:rPr>
                  <w:rStyle w:val="Hyperlink"/>
                </w:rPr>
                <w:t>Word</w:t>
              </w:r>
            </w:hyperlink>
            <w:r>
              <w:t xml:space="preserve"> | </w:t>
            </w:r>
            <w:hyperlink r:id="rId85" w:history="1">
              <w:r w:rsidRPr="005F2392">
                <w:rPr>
                  <w:rStyle w:val="Hyperlink"/>
                </w:rPr>
                <w:t>PDF</w:t>
              </w:r>
            </w:hyperlink>
            <w:r>
              <w:t>.</w:t>
            </w:r>
          </w:p>
          <w:p w14:paraId="14C2F08F" w14:textId="4640A286" w:rsidR="005F2392" w:rsidRDefault="005F2392" w:rsidP="005F2392">
            <w:pPr>
              <w:pStyle w:val="ListParagraph"/>
              <w:ind w:left="420"/>
            </w:pPr>
            <w:commentRangeStart w:id="36"/>
            <w:r>
              <w:t>Make 2 copies of your reply.  Keep 1 copy for your own records.</w:t>
            </w:r>
          </w:p>
          <w:p w14:paraId="1593485D" w14:textId="38A7BE54" w:rsidR="005F2392" w:rsidRDefault="005F2392" w:rsidP="005F2392">
            <w:pPr>
              <w:pStyle w:val="ListParagraph"/>
              <w:ind w:left="420"/>
            </w:pPr>
            <w:r>
              <w:t>You must give the other parent (or their lawyer if they have one) 1 copy of everything you file with the court.  You can mail or hand deliver it.  Do this the day you file your reply.  This is called “serving” the other side.  You have to write how you serve the other parent on your reply.</w:t>
            </w:r>
          </w:p>
          <w:p w14:paraId="7051CEB6" w14:textId="1BC96743" w:rsidR="00A50D37" w:rsidRDefault="005F2392" w:rsidP="005F2392">
            <w:pPr>
              <w:pStyle w:val="ListParagraph"/>
              <w:ind w:left="420"/>
            </w:pPr>
            <w:r>
              <w:t>File the original with the court.</w:t>
            </w:r>
            <w:commentRangeEnd w:id="36"/>
            <w:r w:rsidR="00216F2B">
              <w:rPr>
                <w:rStyle w:val="CommentReference"/>
                <w:rFonts w:ascii="Arial" w:eastAsia="Arial" w:hAnsi="Arial" w:cs="Arial"/>
                <w:color w:val="auto"/>
                <w:spacing w:val="0"/>
              </w:rPr>
              <w:commentReference w:id="36"/>
            </w:r>
          </w:p>
          <w:p w14:paraId="293432C4" w14:textId="724F661A" w:rsidR="00AA5A30" w:rsidRDefault="00AA5A30" w:rsidP="00AA5A30">
            <w:r>
              <w:t xml:space="preserve">{%p if </w:t>
            </w:r>
            <w:r w:rsidR="00D527DA">
              <w:t>standing_order</w:t>
            </w:r>
            <w:r>
              <w:t xml:space="preserve"> %}</w:t>
            </w:r>
          </w:p>
          <w:p w14:paraId="2F7B0FE5" w14:textId="2C4F9515" w:rsidR="00AA5A30" w:rsidRPr="00790FA6" w:rsidRDefault="00AA5A30" w:rsidP="00AA5A30">
            <w:pPr>
              <w:pStyle w:val="Heading3"/>
              <w:outlineLvl w:val="2"/>
            </w:pPr>
            <w:r w:rsidRPr="00790FA6">
              <w:t xml:space="preserve">Watch </w:t>
            </w:r>
            <w:r w:rsidR="006A6FAB">
              <w:t>v</w:t>
            </w:r>
            <w:r w:rsidRPr="00790FA6">
              <w:t xml:space="preserve">ideos </w:t>
            </w:r>
            <w:r w:rsidR="006A6FAB">
              <w:t>a</w:t>
            </w:r>
            <w:r w:rsidRPr="00790FA6">
              <w:t xml:space="preserve">bout </w:t>
            </w:r>
            <w:r w:rsidR="006A6FAB">
              <w:t>m</w:t>
            </w:r>
            <w:r w:rsidRPr="00790FA6">
              <w:t>otions</w:t>
            </w:r>
          </w:p>
          <w:p w14:paraId="1F1D83F5" w14:textId="474AE5A5" w:rsidR="00AA5A30" w:rsidRPr="00BE32A8" w:rsidRDefault="00AA5A30" w:rsidP="00AA5A30">
            <w:pPr>
              <w:pStyle w:val="BodyText"/>
            </w:pPr>
            <w:ins w:id="37" w:author="CRobinson" w:date="2022-07-14T16:34:00Z">
              <w:r>
                <w:fldChar w:fldCharType="begin"/>
              </w:r>
              <w:r>
                <w:instrText xml:space="preserve"> HYPERLINK "https://www.youtube.com/watch?v=2irmxT0_0EA&amp;list=PLRS0LlEIQsuTsfO0wSTsSTIvVE5RO8sLc&amp;index=12" </w:instrText>
              </w:r>
              <w:r>
                <w:fldChar w:fldCharType="separate"/>
              </w:r>
              <w:r w:rsidRPr="006E75B3">
                <w:rPr>
                  <w:rStyle w:val="Hyperlink"/>
                  <w:rFonts w:eastAsia="Times New Roman"/>
                </w:rPr>
                <w:t xml:space="preserve">Motions Part 1: How to Ask the Court </w:t>
              </w:r>
              <w:proofErr w:type="gramStart"/>
              <w:r w:rsidRPr="006E75B3">
                <w:rPr>
                  <w:rStyle w:val="Hyperlink"/>
                  <w:rFonts w:eastAsia="Times New Roman"/>
                </w:rPr>
                <w:t>For</w:t>
              </w:r>
              <w:proofErr w:type="gramEnd"/>
              <w:r w:rsidRPr="006E75B3">
                <w:rPr>
                  <w:rStyle w:val="Hyperlink"/>
                  <w:rFonts w:eastAsia="Times New Roman"/>
                </w:rPr>
                <w:t xml:space="preserve"> Something</w:t>
              </w:r>
            </w:ins>
            <w:r w:rsidR="00B50039">
              <w:rPr>
                <w:rStyle w:val="Hyperlink"/>
                <w:rFonts w:eastAsia="Times New Roman"/>
              </w:rPr>
              <w:t xml:space="preserve"> </w:t>
            </w:r>
            <w:ins w:id="38" w:author="CRobinson" w:date="2022-07-14T16:34:00Z">
              <w:r>
                <w:fldChar w:fldCharType="end"/>
              </w:r>
            </w:ins>
          </w:p>
          <w:p w14:paraId="4A5C1795" w14:textId="702E81F1" w:rsidR="00AA5A30" w:rsidRPr="0082138B" w:rsidRDefault="00AA5A30" w:rsidP="00AA5A30">
            <w:pPr>
              <w:pStyle w:val="BodyText"/>
            </w:pPr>
            <w:ins w:id="39" w:author="CRobinson" w:date="2022-07-14T16:34:00Z">
              <w:r>
                <w:fldChar w:fldCharType="begin"/>
              </w:r>
              <w:r>
                <w:instrText>HYPERLINK "https://www.youtube.com/watch?v=egoBeRFB_Uw&amp;list=PLRS0LlEIQsuTsfO0wSTsSTIvVE5RO8sLc&amp;index=14"</w:instrText>
              </w:r>
              <w:r>
                <w:fldChar w:fldCharType="separate"/>
              </w:r>
              <w:r w:rsidRPr="006E75B3">
                <w:rPr>
                  <w:rStyle w:val="Hyperlink"/>
                  <w:rFonts w:eastAsia="Times New Roman"/>
                </w:rPr>
                <w:t>Motions Part 3: Preparing a Reply</w:t>
              </w:r>
            </w:ins>
            <w:r w:rsidR="00B50039">
              <w:rPr>
                <w:rStyle w:val="Hyperlink"/>
                <w:rFonts w:eastAsia="Times New Roman"/>
              </w:rPr>
              <w:t xml:space="preserve"> </w:t>
            </w:r>
            <w:ins w:id="40" w:author="CRobinson" w:date="2022-07-14T16:34:00Z">
              <w:r>
                <w:fldChar w:fldCharType="end"/>
              </w:r>
            </w:ins>
          </w:p>
          <w:p w14:paraId="5520B584" w14:textId="3B7AAFCD" w:rsidR="00AA5A30" w:rsidRDefault="00AA5A30" w:rsidP="006A6FAB">
            <w:pPr>
              <w:pStyle w:val="BodyText"/>
            </w:pPr>
            <w:ins w:id="41" w:author="CRobinson" w:date="2022-07-14T16:35:00Z">
              <w:r>
                <w:rPr>
                  <w:color w:val="000000" w:themeColor="text1"/>
                </w:rPr>
                <w:fldChar w:fldCharType="begin"/>
              </w:r>
              <w:r>
                <w:rPr>
                  <w:color w:val="000000" w:themeColor="text1"/>
                </w:rPr>
                <w:instrText xml:space="preserve"> HYPERLINK "https://www.youtube.com/watch?v=YQvG7GEGeoo&amp;list=PLRS0LlEIQsuTsfO0wSTsSTIvVE5RO8sLc&amp;index=15" </w:instrText>
              </w:r>
              <w:r>
                <w:rPr>
                  <w:color w:val="000000" w:themeColor="text1"/>
                </w:rPr>
                <w:fldChar w:fldCharType="separate"/>
              </w:r>
              <w:r w:rsidRPr="00814EB3">
                <w:rPr>
                  <w:rStyle w:val="Hyperlink"/>
                  <w:rFonts w:eastAsia="Times New Roman"/>
                </w:rPr>
                <w:t>Motions Part 4: Mailings and Deadlines</w:t>
              </w:r>
              <w:r>
                <w:rPr>
                  <w:color w:val="000000" w:themeColor="text1"/>
                </w:rPr>
                <w:fldChar w:fldCharType="end"/>
              </w:r>
            </w:ins>
            <w:r w:rsidRPr="00E36A87">
              <w:rPr>
                <w:color w:val="000000" w:themeColor="text1"/>
              </w:rPr>
              <w:t>.</w:t>
            </w:r>
            <w:r w:rsidR="00B50039">
              <w:rPr>
                <w:color w:val="000000" w:themeColor="text1"/>
              </w:rPr>
              <w:t xml:space="preserve"> </w:t>
            </w:r>
            <w:r w:rsidRPr="00E36A87">
              <w:rPr>
                <w:color w:val="000000" w:themeColor="text1"/>
              </w:rPr>
              <w:t xml:space="preserve"> </w:t>
            </w:r>
            <w:commentRangeStart w:id="42"/>
            <w:r w:rsidRPr="00E36A87">
              <w:rPr>
                <w:color w:val="000000" w:themeColor="text1"/>
              </w:rPr>
              <w:t>Note - Because the court system now closes at noon on Fridays, if a deadline falls on a Saturday, Sunday, holiday, OR FRIDAY, the deadline is the next business day.</w:t>
            </w:r>
            <w:r w:rsidR="00B50039">
              <w:rPr>
                <w:color w:val="000000" w:themeColor="text1"/>
              </w:rPr>
              <w:t xml:space="preserve"> </w:t>
            </w:r>
            <w:r w:rsidRPr="00E36A87">
              <w:rPr>
                <w:color w:val="000000" w:themeColor="text1"/>
              </w:rPr>
              <w:t xml:space="preserve"> The discussion about deadlines in the video is no longer accurate because it was made before the Friday noon closures.</w:t>
            </w:r>
            <w:r w:rsidR="00B50039">
              <w:rPr>
                <w:color w:val="000000" w:themeColor="text1"/>
              </w:rPr>
              <w:t xml:space="preserve"> </w:t>
            </w:r>
            <w:r w:rsidRPr="00E36A87">
              <w:rPr>
                <w:color w:val="000000" w:themeColor="text1"/>
              </w:rPr>
              <w:t xml:space="preserve"> </w:t>
            </w:r>
            <w:commentRangeEnd w:id="42"/>
            <w:r>
              <w:rPr>
                <w:rStyle w:val="CommentReference"/>
                <w:rFonts w:ascii="Arial" w:eastAsia="Arial" w:hAnsi="Arial" w:cs="Arial"/>
                <w:color w:val="auto"/>
                <w:spacing w:val="0"/>
              </w:rPr>
              <w:commentReference w:id="42"/>
            </w:r>
          </w:p>
          <w:p w14:paraId="39FD0976" w14:textId="6B0CFB10" w:rsidR="00AA5A30" w:rsidRDefault="00AA5A30" w:rsidP="00AA5A30">
            <w:r>
              <w:t>{%p endif %}</w:t>
            </w:r>
          </w:p>
          <w:p w14:paraId="435FACC4" w14:textId="77777777" w:rsidR="005F2392" w:rsidRDefault="005F2392" w:rsidP="005F2392">
            <w:pPr>
              <w:pStyle w:val="Heading3"/>
              <w:outlineLvl w:val="2"/>
            </w:pPr>
            <w:r>
              <w:t>Links in this step</w:t>
            </w:r>
          </w:p>
          <w:p w14:paraId="1F9C7230" w14:textId="562C345E" w:rsidR="006A6FAB" w:rsidRDefault="006A6FAB" w:rsidP="006A6FAB">
            <w:r>
              <w:t xml:space="preserve">{%p if </w:t>
            </w:r>
            <w:r w:rsidR="00D527DA">
              <w:t>motion_decision or motion_for_</w:t>
            </w:r>
            <w:proofErr w:type="gramStart"/>
            <w:r w:rsidR="00D527DA">
              <w:t>reconsideration</w:t>
            </w:r>
            <w:r>
              <w:t xml:space="preserve">  %</w:t>
            </w:r>
            <w:proofErr w:type="gramEnd"/>
            <w:r>
              <w:t>}</w:t>
            </w:r>
          </w:p>
          <w:p w14:paraId="4873B1AC" w14:textId="7980F7BB" w:rsidR="005F2392" w:rsidRDefault="005F2392" w:rsidP="00C961E2">
            <w:pPr>
              <w:pStyle w:val="BodyText"/>
            </w:pPr>
            <w:r w:rsidRPr="00C961E2">
              <w:rPr>
                <w:b/>
              </w:rPr>
              <w:t>Motions Part 3: Preparing a Reply</w:t>
            </w:r>
            <w:r w:rsidR="00C961E2">
              <w:br/>
            </w:r>
            <w:r w:rsidR="006A6FAB" w:rsidRPr="006A6FAB">
              <w:lastRenderedPageBreak/>
              <w:t>youtu.be/</w:t>
            </w:r>
            <w:proofErr w:type="spellStart"/>
            <w:r w:rsidR="006A6FAB" w:rsidRPr="006A6FAB">
              <w:t>egoBeRFB_Uw</w:t>
            </w:r>
            <w:proofErr w:type="spellEnd"/>
          </w:p>
          <w:p w14:paraId="63ACBC90" w14:textId="07EE0887" w:rsidR="00673929" w:rsidRDefault="00673929" w:rsidP="00C961E2">
            <w:pPr>
              <w:pStyle w:val="BodyText"/>
            </w:pPr>
            <w:r>
              <w:t>{%p endif %}</w:t>
            </w:r>
          </w:p>
          <w:p w14:paraId="1860BF38" w14:textId="413A4891" w:rsidR="006A6FAB" w:rsidRDefault="006A6FAB" w:rsidP="006A6FAB">
            <w:r>
              <w:t xml:space="preserve">{%p if </w:t>
            </w:r>
            <w:r w:rsidR="00D527DA">
              <w:t>set_</w:t>
            </w:r>
            <w:proofErr w:type="gramStart"/>
            <w:r w:rsidR="00D527DA">
              <w:t>aside</w:t>
            </w:r>
            <w:r>
              <w:t xml:space="preserve">  %</w:t>
            </w:r>
            <w:proofErr w:type="gramEnd"/>
            <w:r>
              <w:t>}</w:t>
            </w:r>
          </w:p>
          <w:p w14:paraId="7E8090EF" w14:textId="022AEF34" w:rsidR="00673929" w:rsidRDefault="005F2392" w:rsidP="00673929">
            <w:pPr>
              <w:pStyle w:val="BodyText"/>
            </w:pPr>
            <w:r w:rsidRPr="005F2392">
              <w:rPr>
                <w:b/>
              </w:rPr>
              <w:t>Reply, SHC – 1305</w:t>
            </w:r>
            <w:r w:rsidR="00C961E2">
              <w:rPr>
                <w:b/>
              </w:rPr>
              <w:br/>
            </w:r>
            <w:r w:rsidR="00C961E2">
              <w:t xml:space="preserve"> as a </w:t>
            </w:r>
            <w:hyperlink r:id="rId86" w:history="1">
              <w:r w:rsidRPr="005F2392">
                <w:rPr>
                  <w:rStyle w:val="Hyperlink"/>
                </w:rPr>
                <w:t>Wor</w:t>
              </w:r>
              <w:r w:rsidR="00C961E2">
                <w:rPr>
                  <w:rStyle w:val="Hyperlink"/>
                </w:rPr>
                <w:t>d file</w:t>
              </w:r>
            </w:hyperlink>
            <w:r w:rsidR="00C961E2">
              <w:br/>
            </w:r>
            <w:r w:rsidR="00C961E2" w:rsidRPr="00C961E2">
              <w:t>courts.alaska.gov/shc/family/docs/shc-1305.doc</w:t>
            </w:r>
            <w:r w:rsidR="00C961E2">
              <w:br/>
              <w:t>as a</w:t>
            </w:r>
            <w:r>
              <w:t xml:space="preserve"> </w:t>
            </w:r>
            <w:hyperlink r:id="rId87" w:history="1">
              <w:r w:rsidRPr="005F2392">
                <w:rPr>
                  <w:rStyle w:val="Hyperlink"/>
                </w:rPr>
                <w:t>PDF</w:t>
              </w:r>
            </w:hyperlink>
            <w:r w:rsidR="00C961E2">
              <w:br/>
            </w:r>
            <w:r w:rsidR="00C961E2" w:rsidRPr="00C961E2">
              <w:t>courts.alaska.gov/shc/family/docs/shc-1305.doc</w:t>
            </w:r>
          </w:p>
          <w:p w14:paraId="25451CD5" w14:textId="77777777" w:rsidR="00673929" w:rsidRDefault="00673929" w:rsidP="00673929">
            <w:pPr>
              <w:pStyle w:val="BodyText"/>
            </w:pPr>
            <w:r>
              <w:t>{%p endif %}</w:t>
            </w:r>
          </w:p>
          <w:p w14:paraId="649D8DC9" w14:textId="21732949" w:rsidR="006A6FAB" w:rsidRDefault="006A6FAB" w:rsidP="006A6FAB">
            <w:r>
              <w:t xml:space="preserve">{%p if </w:t>
            </w:r>
            <w:proofErr w:type="spellStart"/>
            <w:r>
              <w:t>kind_of_</w:t>
            </w:r>
            <w:proofErr w:type="gramStart"/>
            <w:r>
              <w:t>motion</w:t>
            </w:r>
            <w:proofErr w:type="spellEnd"/>
            <w:r>
              <w:t xml:space="preserve">  =</w:t>
            </w:r>
            <w:proofErr w:type="gramEnd"/>
            <w:r>
              <w:t>= 'motion'  %}</w:t>
            </w:r>
          </w:p>
          <w:p w14:paraId="565E09A8" w14:textId="003BE2F7" w:rsidR="006A6FAB" w:rsidRPr="00BE32A8" w:rsidRDefault="006A6FAB" w:rsidP="006A6FAB">
            <w:pPr>
              <w:pStyle w:val="BodyText"/>
            </w:pPr>
            <w:r w:rsidRPr="006A6FAB">
              <w:rPr>
                <w:b/>
              </w:rPr>
              <w:t xml:space="preserve">Motions Part 1: How to Ask the Court </w:t>
            </w:r>
            <w:proofErr w:type="gramStart"/>
            <w:r w:rsidRPr="006A6FAB">
              <w:rPr>
                <w:b/>
              </w:rPr>
              <w:t>For</w:t>
            </w:r>
            <w:proofErr w:type="gramEnd"/>
            <w:r w:rsidRPr="006A6FAB">
              <w:rPr>
                <w:b/>
              </w:rPr>
              <w:t xml:space="preserve"> Something</w:t>
            </w:r>
            <w:r w:rsidR="00B50039">
              <w:t xml:space="preserve"> </w:t>
            </w:r>
            <w:r>
              <w:br/>
            </w:r>
            <w:r w:rsidRPr="006A6FAB">
              <w:t>youtube.com/</w:t>
            </w:r>
            <w:proofErr w:type="spellStart"/>
            <w:r w:rsidRPr="006A6FAB">
              <w:t>watch?v</w:t>
            </w:r>
            <w:proofErr w:type="spellEnd"/>
            <w:r w:rsidRPr="006A6FAB">
              <w:t>=2irmxT0_0EA</w:t>
            </w:r>
          </w:p>
          <w:p w14:paraId="70A54FFD" w14:textId="6104463A" w:rsidR="006A6FAB" w:rsidRPr="0082138B" w:rsidRDefault="006A6FAB" w:rsidP="006A6FAB">
            <w:pPr>
              <w:pStyle w:val="BodyText"/>
            </w:pPr>
            <w:r w:rsidRPr="006A6FAB">
              <w:rPr>
                <w:b/>
              </w:rPr>
              <w:t>Motions Part 3: Preparing a Reply</w:t>
            </w:r>
            <w:r w:rsidR="00B50039">
              <w:t xml:space="preserve"> </w:t>
            </w:r>
            <w:r>
              <w:br/>
            </w:r>
            <w:r w:rsidRPr="006A6FAB">
              <w:t>youtube.com/</w:t>
            </w:r>
            <w:proofErr w:type="spellStart"/>
            <w:r w:rsidRPr="006A6FAB">
              <w:t>watch?v</w:t>
            </w:r>
            <w:proofErr w:type="spellEnd"/>
            <w:r w:rsidRPr="006A6FAB">
              <w:t>=</w:t>
            </w:r>
            <w:proofErr w:type="spellStart"/>
            <w:r w:rsidRPr="006A6FAB">
              <w:t>egoBeRFB_Uw</w:t>
            </w:r>
            <w:proofErr w:type="spellEnd"/>
          </w:p>
          <w:p w14:paraId="6226AB66" w14:textId="0AFA8995" w:rsidR="006A6FAB" w:rsidRDefault="006A6FAB" w:rsidP="006A6FA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008A4618" w14:textId="4A5CDBF4" w:rsidR="006A6FAB" w:rsidRDefault="006A6FAB" w:rsidP="006A6FAB">
            <w:r>
              <w:t>{%p endif %}</w:t>
            </w:r>
          </w:p>
          <w:p w14:paraId="4C0F9A93" w14:textId="0B554AE3" w:rsidR="006A6FAB" w:rsidRPr="005F2392" w:rsidRDefault="006A6FAB" w:rsidP="005F2392">
            <w:pPr>
              <w:pStyle w:val="Body"/>
            </w:pPr>
          </w:p>
        </w:tc>
      </w:tr>
      <w:tr w:rsidR="00A50D37" w14:paraId="17E340F7" w14:textId="77777777" w:rsidTr="00CE5ADB">
        <w:trPr>
          <w:jc w:val="center"/>
        </w:trPr>
        <w:tc>
          <w:tcPr>
            <w:tcW w:w="2880" w:type="dxa"/>
            <w:tcMar>
              <w:top w:w="360" w:type="dxa"/>
              <w:left w:w="115" w:type="dxa"/>
              <w:right w:w="115" w:type="dxa"/>
            </w:tcMar>
          </w:tcPr>
          <w:p w14:paraId="479574A3" w14:textId="77777777"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A50D37" w:rsidRDefault="00A50D37" w:rsidP="00CE5ADB"/>
        </w:tc>
      </w:tr>
      <w:tr w:rsidR="00A50D37" w14:paraId="0A14698B" w14:textId="77777777" w:rsidTr="00921DA3">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proofErr w:type="spellStart"/>
            <w:r w:rsidR="00E34C8D" w:rsidRPr="00E34C8D">
              <w:rPr>
                <w:shd w:val="clear" w:color="auto" w:fill="FFFFFF"/>
              </w:rPr>
              <w:t>respond_to_</w:t>
            </w:r>
            <w:proofErr w:type="gramStart"/>
            <w:r w:rsidR="00E34C8D" w:rsidRPr="00E34C8D">
              <w:rPr>
                <w:shd w:val="clear" w:color="auto" w:fill="FFFFFF"/>
              </w:rPr>
              <w:t>custody</w:t>
            </w:r>
            <w:proofErr w:type="spellEnd"/>
            <w:r w:rsidR="00E34C8D" w:rsidRPr="00E34C8D">
              <w:rPr>
                <w:shd w:val="clear" w:color="auto" w:fill="FFFFFF"/>
              </w:rPr>
              <w:t xml:space="preserve"> </w:t>
            </w:r>
            <w:r w:rsidR="00E34C8D">
              <w:rPr>
                <w:shd w:val="clear" w:color="auto" w:fill="FFFFFF"/>
              </w:rPr>
              <w:t xml:space="preserve"> =</w:t>
            </w:r>
            <w:proofErr w:type="gramEnd"/>
            <w:r w:rsidR="00E34C8D">
              <w:rPr>
                <w:shd w:val="clear" w:color="auto" w:fill="FFFFFF"/>
              </w:rPr>
              <w:t>= 'agree'</w:t>
            </w:r>
            <w:r w:rsidR="001367C6">
              <w:rPr>
                <w:shd w:val="clear" w:color="auto" w:fill="FFFFFF"/>
              </w:rPr>
              <w:t xml:space="preserve"> or </w:t>
            </w:r>
            <w:proofErr w:type="spellStart"/>
            <w:r w:rsidR="001367C6">
              <w:rPr>
                <w:shd w:val="clear" w:color="auto" w:fill="FFFFFF"/>
              </w:rPr>
              <w:t>respond_to_set_aside</w:t>
            </w:r>
            <w:proofErr w:type="spellEnd"/>
            <w:r w:rsidR="001367C6">
              <w:rPr>
                <w:shd w:val="clear" w:color="auto" w:fill="FFFFFF"/>
              </w:rPr>
              <w:t xml:space="preserv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921DA3">
        <w:trPr>
          <w:jc w:val="center"/>
        </w:trPr>
        <w:tc>
          <w:tcPr>
            <w:tcW w:w="2880" w:type="dxa"/>
            <w:tcMar>
              <w:top w:w="360" w:type="dxa"/>
              <w:left w:w="115" w:type="dxa"/>
              <w:right w:w="115" w:type="dxa"/>
            </w:tcMar>
          </w:tcPr>
          <w:p w14:paraId="28289BE9" w14:textId="28DF46EB"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21</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E34C8D">
            <w:pPr>
              <w:pStyle w:val="Heading3"/>
              <w:outlineLvl w:val="2"/>
            </w:pPr>
            <w:r w:rsidRPr="00E34C8D">
              <w:t>Options</w:t>
            </w:r>
          </w:p>
          <w:p w14:paraId="1285CC4D" w14:textId="77777777" w:rsidR="003F5462" w:rsidRDefault="001367C6" w:rsidP="00E34C8D">
            <w:pPr>
              <w:pStyle w:val="BodyText"/>
            </w:pPr>
            <w:r>
              <w:t xml:space="preserve">{%p </w:t>
            </w:r>
            <w:r>
              <w:rPr>
                <w:shd w:val="clear" w:color="auto" w:fill="FFFFFF"/>
              </w:rPr>
              <w:t xml:space="preserve">if </w:t>
            </w:r>
            <w:proofErr w:type="spellStart"/>
            <w:r w:rsidRPr="00E34C8D">
              <w:rPr>
                <w:shd w:val="clear" w:color="auto" w:fill="FFFFFF"/>
              </w:rPr>
              <w:t>respond_to_</w:t>
            </w:r>
            <w:proofErr w:type="gramStart"/>
            <w:r w:rsidRPr="00E34C8D">
              <w:rPr>
                <w:shd w:val="clear" w:color="auto" w:fill="FFFFFF"/>
              </w:rPr>
              <w:t>custody</w:t>
            </w:r>
            <w:proofErr w:type="spellEnd"/>
            <w:r w:rsidRPr="00E34C8D">
              <w:rPr>
                <w:shd w:val="clear" w:color="auto" w:fill="FFFFFF"/>
              </w:rPr>
              <w:t xml:space="preserve"> </w:t>
            </w:r>
            <w:r>
              <w:rPr>
                <w:shd w:val="clear" w:color="auto" w:fill="FFFFFF"/>
              </w:rPr>
              <w:t xml:space="preserve"> =</w:t>
            </w:r>
            <w:proofErr w:type="gramEnd"/>
            <w:r>
              <w:rPr>
                <w:shd w:val="clear" w:color="auto" w:fill="FFFFFF"/>
              </w:rPr>
              <w:t xml:space="preserve">= 'agree'  </w:t>
            </w:r>
            <w:r>
              <w:t xml:space="preserve"> %}</w:t>
            </w:r>
          </w:p>
          <w:p w14:paraId="6A8ADB33" w14:textId="47EEDE4E" w:rsidR="003F5462" w:rsidRDefault="00E34C8D" w:rsidP="00E34C8D">
            <w:pPr>
              <w:pStyle w:val="BodyText"/>
            </w:pPr>
            <w:r w:rsidRPr="00E34C8D">
              <w:t xml:space="preserve">If the other parent files a motion to modify the parenting plan and custody order or the child support order, and you agree, you have options. </w:t>
            </w:r>
            <w:r w:rsidR="003F5462" w:rsidRPr="00E34C8D">
              <w:t>For either option,</w:t>
            </w:r>
          </w:p>
          <w:p w14:paraId="1D9C3B3F" w14:textId="11952E9C" w:rsidR="003F5462" w:rsidRDefault="003F5462" w:rsidP="00E34C8D">
            <w:pPr>
              <w:pStyle w:val="BodyText"/>
            </w:pPr>
            <w:r>
              <w:t>{%p el</w:t>
            </w:r>
            <w:r>
              <w:rPr>
                <w:shd w:val="clear" w:color="auto" w:fill="FFFFFF"/>
              </w:rPr>
              <w:t xml:space="preserve">if </w:t>
            </w:r>
            <w:proofErr w:type="spellStart"/>
            <w:r w:rsidRPr="00E34C8D">
              <w:rPr>
                <w:shd w:val="clear" w:color="auto" w:fill="FFFFFF"/>
              </w:rPr>
              <w:t>respond_to_</w:t>
            </w:r>
            <w:r>
              <w:rPr>
                <w:shd w:val="clear" w:color="auto" w:fill="FFFFFF"/>
              </w:rPr>
              <w:t>set_</w:t>
            </w:r>
            <w:proofErr w:type="gramStart"/>
            <w:r>
              <w:rPr>
                <w:shd w:val="clear" w:color="auto" w:fill="FFFFFF"/>
              </w:rPr>
              <w:t>aside</w:t>
            </w:r>
            <w:proofErr w:type="spellEnd"/>
            <w:r w:rsidRPr="00E34C8D">
              <w:rPr>
                <w:shd w:val="clear" w:color="auto" w:fill="FFFFFF"/>
              </w:rPr>
              <w:t xml:space="preserve"> </w:t>
            </w:r>
            <w:r>
              <w:rPr>
                <w:shd w:val="clear" w:color="auto" w:fill="FFFFFF"/>
              </w:rPr>
              <w:t xml:space="preserve"> =</w:t>
            </w:r>
            <w:proofErr w:type="gramEnd"/>
            <w:r>
              <w:rPr>
                <w:shd w:val="clear" w:color="auto" w:fill="FFFFFF"/>
              </w:rPr>
              <w:t xml:space="preserve">= 'agree' </w:t>
            </w:r>
            <w:r>
              <w:t xml:space="preserve"> %}</w:t>
            </w:r>
          </w:p>
          <w:p w14:paraId="2329CD72" w14:textId="495CD668" w:rsidR="003F5462" w:rsidRDefault="003F5462" w:rsidP="00E34C8D">
            <w:pPr>
              <w:pStyle w:val="BodyText"/>
            </w:pPr>
            <w:r w:rsidRPr="003F5462">
              <w:t>A</w:t>
            </w:r>
            <w:r w:rsidR="00B50039">
              <w:t xml:space="preserve"> </w:t>
            </w:r>
            <w:r w:rsidRPr="003F5462">
              <w:rPr>
                <w:b/>
                <w:iCs/>
              </w:rPr>
              <w:t>Motion to Set Aside Judgment or Order</w:t>
            </w:r>
            <w:r w:rsidR="00B50039">
              <w:t xml:space="preserve"> </w:t>
            </w:r>
            <w:r w:rsidRPr="003F5462">
              <w:t xml:space="preserve">asks the trial court to set aside or "undo" a judgment or final order in a case.  If granted, the case will move ahead as if the judgment had not been made.  If you agree with what the other parent asked to set aside in the motion, you </w:t>
            </w:r>
            <w:r w:rsidRPr="003F5462">
              <w:lastRenderedPageBreak/>
              <w:t>have options.  Whichever option you choose</w:t>
            </w:r>
            <w:r>
              <w:t>,</w:t>
            </w:r>
          </w:p>
          <w:p w14:paraId="610C92B1" w14:textId="6B85C588" w:rsidR="003F5462" w:rsidRDefault="003F5462" w:rsidP="00E34C8D">
            <w:pPr>
              <w:pStyle w:val="BodyText"/>
            </w:pPr>
            <w:r>
              <w:t>{% endif %}</w:t>
            </w:r>
          </w:p>
          <w:p w14:paraId="239A5E47" w14:textId="29FC1CF0" w:rsidR="00E34C8D" w:rsidRPr="00E34C8D" w:rsidRDefault="00E34C8D" w:rsidP="00E34C8D">
            <w:pPr>
              <w:pStyle w:val="BodyText"/>
            </w:pPr>
            <w:del w:id="43" w:author="Caroline Robinson" w:date="2023-02-21T14:36:00Z">
              <w:r w:rsidRPr="00E34C8D" w:rsidDel="003F5462">
                <w:delText xml:space="preserve">remember </w:delText>
              </w:r>
            </w:del>
            <w:r w:rsidRPr="00E34C8D">
              <w:t xml:space="preserve">you must file all documents with the court within 10 days from the day the motion was hand delivered to you or 13 days from the day it was mailed to you (you can see this date on the postmark of the envelope).  </w:t>
            </w:r>
          </w:p>
          <w:p w14:paraId="741F85CF" w14:textId="0CF1BB08" w:rsidR="00E34C8D" w:rsidRPr="00FD69AD" w:rsidRDefault="00E34C8D" w:rsidP="00E34C8D">
            <w:pPr>
              <w:pStyle w:val="ListParagraph"/>
              <w:ind w:left="422"/>
              <w:rPr>
                <w:ins w:id="44" w:author="Caroline Robinson" w:date="2023-02-21T10:12:00Z"/>
              </w:rPr>
            </w:pPr>
            <w:r w:rsidRPr="00E34C8D">
              <w:t>You can fill out a response stating you agree, file it with the court, and give the other parent a copy.</w:t>
            </w:r>
            <w:ins w:id="45" w:author="Caroline Robinson" w:date="2023-02-21T10:11:00Z">
              <w:r w:rsidR="00FD69AD">
                <w:t xml:space="preserve"> See Steps </w:t>
              </w:r>
            </w:ins>
            <w:fldSimple w:instr=" REF  RespondCustody  \* MERGEFORMAT ">
              <w:r w:rsidR="00D07521" w:rsidRPr="00D07521">
                <w:rPr>
                  <w:rStyle w:val="NumChar"/>
                </w:rPr>
                <w:t>22</w:t>
              </w:r>
            </w:fldSimple>
            <w:ins w:id="46" w:author="Caroline Robinson" w:date="2023-02-21T10:11:00Z">
              <w:r w:rsidR="00FD69AD">
                <w:rPr>
                  <w:shd w:val="clear" w:color="auto" w:fill="FFFFFF"/>
                </w:rPr>
                <w:t xml:space="preserve"> and</w:t>
              </w:r>
            </w:ins>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AA14EB">
              <w:rPr>
                <w:noProof/>
                <w:shd w:val="clear" w:color="auto" w:fill="FFFFFF"/>
              </w:rPr>
              <w:t>23</w:t>
            </w:r>
            <w:r w:rsidR="00AA14EB" w:rsidRPr="00A50D37">
              <w:rPr>
                <w:shd w:val="clear" w:color="auto" w:fill="FFFFFF"/>
              </w:rPr>
              <w:t>:</w:t>
            </w:r>
            <w:r w:rsidR="00AA14EB">
              <w:rPr>
                <w:rFonts w:eastAsia="Arial"/>
              </w:rPr>
              <w:fldChar w:fldCharType="end"/>
            </w:r>
            <w:ins w:id="47" w:author="Caroline Robinson" w:date="2023-02-21T10:12:00Z">
              <w:r w:rsidR="00FD69AD">
                <w:rPr>
                  <w:shd w:val="clear" w:color="auto" w:fill="FFFFFF"/>
                </w:rPr>
                <w:t>.</w:t>
              </w:r>
            </w:ins>
          </w:p>
          <w:p w14:paraId="474A5535" w14:textId="44E20D7A" w:rsidR="00FD69AD" w:rsidRPr="00E34C8D" w:rsidRDefault="00FD69AD" w:rsidP="00FD69AD">
            <w:ins w:id="48" w:author="Caroline Robinson" w:date="2023-02-21T10:12:00Z">
              <w:r>
                <w:t>Or</w:t>
              </w:r>
            </w:ins>
          </w:p>
          <w:p w14:paraId="38F1F19E" w14:textId="325865A0" w:rsidR="00A50D37" w:rsidRPr="00E34C8D" w:rsidRDefault="00E34C8D" w:rsidP="00E34C8D">
            <w:pPr>
              <w:pStyle w:val="ListParagraph"/>
              <w:ind w:left="422"/>
            </w:pPr>
            <w:r w:rsidRPr="00E34C8D">
              <w:t>You can contact the other parent and put your agreement in writing together to file with the court.</w:t>
            </w:r>
            <w:ins w:id="49" w:author="Caroline Robinson" w:date="2023-02-21T10:12:00Z">
              <w:r w:rsidR="00FD69AD">
                <w:t xml:space="preserve"> See Steps </w:t>
              </w:r>
            </w:ins>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D07521">
              <w:rPr>
                <w:noProof/>
                <w:shd w:val="clear" w:color="auto" w:fill="FFFFFF"/>
              </w:rPr>
              <w:t>24</w:t>
            </w:r>
            <w:r w:rsidR="003941A2">
              <w:rPr>
                <w:rFonts w:eastAsia="Arial"/>
              </w:rPr>
              <w:fldChar w:fldCharType="end"/>
            </w:r>
            <w:ins w:id="50" w:author="Caroline Robinson" w:date="2023-02-21T10:12:00Z">
              <w:r w:rsidR="00FD69AD">
                <w:rPr>
                  <w:shd w:val="clear" w:color="auto" w:fill="FFFFFF"/>
                </w:rPr>
                <w:t xml:space="preserve"> and</w:t>
              </w:r>
            </w:ins>
            <w:ins w:id="51" w:author="Caroline Robinson" w:date="2023-02-21T10:13:00Z">
              <w:r w:rsidR="00C679EB">
                <w:rPr>
                  <w:shd w:val="clear" w:color="auto" w:fill="FFFFFF"/>
                </w:rPr>
                <w:t xml:space="preserve"> </w:t>
              </w:r>
            </w:ins>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D07521">
              <w:rPr>
                <w:noProof/>
                <w:shd w:val="clear" w:color="auto" w:fill="FFFFFF"/>
              </w:rPr>
              <w:t>25</w:t>
            </w:r>
            <w:r w:rsidR="003941A2">
              <w:rPr>
                <w:rFonts w:eastAsia="Arial"/>
              </w:rPr>
              <w:fldChar w:fldCharType="end"/>
            </w:r>
            <w:ins w:id="52" w:author="Caroline Robinson" w:date="2023-02-21T10:13:00Z">
              <w:r w:rsidR="00C679EB">
                <w:rPr>
                  <w:shd w:val="clear" w:color="auto" w:fill="FFFFFF"/>
                </w:rPr>
                <w:t>.</w:t>
              </w:r>
            </w:ins>
          </w:p>
        </w:tc>
      </w:tr>
      <w:tr w:rsidR="00E85E35" w14:paraId="01C48230" w14:textId="77777777" w:rsidTr="001367C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1367C6">
        <w:trPr>
          <w:jc w:val="center"/>
        </w:trPr>
        <w:tc>
          <w:tcPr>
            <w:tcW w:w="2880" w:type="dxa"/>
            <w:tcMar>
              <w:top w:w="360" w:type="dxa"/>
              <w:left w:w="115" w:type="dxa"/>
              <w:right w:w="115" w:type="dxa"/>
            </w:tcMar>
          </w:tcPr>
          <w:p w14:paraId="6AC30CEE" w14:textId="0551D97F" w:rsidR="00E85E35" w:rsidRDefault="00E85E35" w:rsidP="001367C6">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Pr="00E34C8D">
              <w:rPr>
                <w:shd w:val="clear" w:color="auto" w:fill="FFFFFF"/>
              </w:rPr>
              <w:t xml:space="preserve"> </w:t>
            </w:r>
            <w:proofErr w:type="gramStart"/>
            <w:r w:rsidR="006D64FB">
              <w:rPr>
                <w:shd w:val="clear" w:color="auto" w:fill="FFFFFF"/>
              </w:rPr>
              <w:t>in(</w:t>
            </w:r>
            <w:proofErr w:type="gramEnd"/>
            <w:r w:rsidR="006D64FB">
              <w:rPr>
                <w:shd w:val="clear" w:color="auto" w:fill="FFFFFF"/>
              </w:rPr>
              <w:t>'agree', 'agree to some', 'agree to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904B5D">
        <w:trPr>
          <w:jc w:val="center"/>
        </w:trPr>
        <w:tc>
          <w:tcPr>
            <w:tcW w:w="2880" w:type="dxa"/>
            <w:tcMar>
              <w:top w:w="360" w:type="dxa"/>
              <w:left w:w="115" w:type="dxa"/>
              <w:right w:w="115" w:type="dxa"/>
            </w:tcMar>
          </w:tcPr>
          <w:p w14:paraId="0DA38205" w14:textId="646AFCB4"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5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22</w:t>
            </w:r>
            <w:r w:rsidRPr="00A50D37">
              <w:rPr>
                <w:shd w:val="clear" w:color="auto" w:fill="FFFFFF"/>
              </w:rPr>
              <w:fldChar w:fldCharType="end"/>
            </w:r>
            <w:bookmarkEnd w:id="53"/>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6D64FB">
              <w:rPr>
                <w:shd w:val="clear" w:color="auto" w:fill="FFFFFF"/>
              </w:rPr>
              <w:t xml:space="preserve">{% if </w:t>
            </w:r>
            <w:proofErr w:type="spellStart"/>
            <w:r w:rsidR="006D64FB" w:rsidRPr="006D64FB">
              <w:rPr>
                <w:shd w:val="clear" w:color="auto" w:fill="FFFFFF"/>
              </w:rPr>
              <w:t>respond_to_custody</w:t>
            </w:r>
            <w:proofErr w:type="spellEnd"/>
            <w:r w:rsidR="006D64FB" w:rsidRPr="006D64FB">
              <w:rPr>
                <w:shd w:val="clear" w:color="auto" w:fill="FFFFFF"/>
              </w:rPr>
              <w:t xml:space="preserve"> == 'agree' %}</w:t>
            </w:r>
            <w:r w:rsidRPr="001F5464">
              <w:t xml:space="preserve">and the other parent </w:t>
            </w:r>
            <w:proofErr w:type="gramStart"/>
            <w:r w:rsidRPr="001F5464">
              <w:t>agree</w:t>
            </w:r>
            <w:r w:rsidR="006D64FB" w:rsidRPr="006D64FB">
              <w:t>{</w:t>
            </w:r>
            <w:proofErr w:type="gramEnd"/>
            <w:r w:rsidR="006D64FB" w:rsidRPr="006D64FB">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with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6D64FB">
              <w:t xml:space="preserve">{% </w:t>
            </w:r>
            <w:r w:rsidR="006D64FB" w:rsidRPr="006D64FB">
              <w:lastRenderedPageBreak/>
              <w:t>e</w:t>
            </w:r>
            <w:r w:rsidR="006D64FB">
              <w:t xml:space="preserve">ndif </w:t>
            </w:r>
            <w:r w:rsidR="006D64FB" w:rsidRPr="006D64FB">
              <w:t>%}</w:t>
            </w:r>
          </w:p>
        </w:tc>
        <w:tc>
          <w:tcPr>
            <w:tcW w:w="7612" w:type="dxa"/>
            <w:tcMar>
              <w:top w:w="432" w:type="dxa"/>
              <w:left w:w="115" w:type="dxa"/>
              <w:right w:w="115" w:type="dxa"/>
            </w:tcMar>
          </w:tcPr>
          <w:p w14:paraId="551C1E02" w14:textId="571DFDCF" w:rsidR="006D64FB" w:rsidRDefault="006D64FB" w:rsidP="001A779A">
            <w:pPr>
              <w:pStyle w:val="BodyText"/>
            </w:pPr>
            <w:r>
              <w:lastRenderedPageBreak/>
              <w:t xml:space="preserve">{%p </w:t>
            </w:r>
            <w:r>
              <w:rPr>
                <w:shd w:val="clear" w:color="auto" w:fill="FFFFFF"/>
              </w:rPr>
              <w:t xml:space="preserve">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 xml:space="preserve">== 'agree' </w:t>
            </w:r>
            <w:r>
              <w:t>%}</w:t>
            </w:r>
          </w:p>
          <w:p w14:paraId="0282C80A" w14:textId="77777777" w:rsidR="006D64FB" w:rsidRDefault="001A779A" w:rsidP="001A779A">
            <w:pPr>
              <w:pStyle w:val="BodyText"/>
            </w:pPr>
            <w:r>
              <w:t xml:space="preserve">If you agree with everything the other parent wrote in the </w:t>
            </w:r>
            <w:r w:rsidRPr="001A779A">
              <w:rPr>
                <w:b/>
                <w:iCs/>
              </w:rPr>
              <w:t>Motion to Modify</w:t>
            </w:r>
            <w:r>
              <w:t>, you can state that in your response.   Fill out:</w:t>
            </w:r>
          </w:p>
          <w:p w14:paraId="0B264816" w14:textId="1CCB6656" w:rsidR="001A779A" w:rsidRDefault="006D64FB" w:rsidP="001A779A">
            <w:pPr>
              <w:pStyle w:val="BodyText"/>
              <w:rPr>
                <w:shd w:val="clear" w:color="auto" w:fill="FFFFFF"/>
              </w:rPr>
            </w:pPr>
            <w:r>
              <w:rPr>
                <w:shd w:val="clear" w:color="auto" w:fill="FFFFFF"/>
              </w:rPr>
              <w:t>{%p else %}</w:t>
            </w:r>
          </w:p>
          <w:p w14:paraId="68649BA0" w14:textId="77777777" w:rsidR="00985D19" w:rsidRDefault="00985D19" w:rsidP="00985D19">
            <w:pPr>
              <w:pStyle w:val="BodyText"/>
            </w:pPr>
            <w:r>
              <w:t>If you do not agree with what the other parent asked for in the Motion to Modify, you can respond in writing.  State what you do and do not agree with.  Remember, you must respond within 10 days from the day it was hand delivered to you or 13 days from the day it was mailed (you can see this date on the postmark of the envelope).  Fill out:</w:t>
            </w:r>
          </w:p>
          <w:p w14:paraId="1A8F6D95" w14:textId="0B6BA10F" w:rsidR="006D64FB" w:rsidRDefault="006D64FB" w:rsidP="001A779A">
            <w:pPr>
              <w:pStyle w:val="BodyText"/>
            </w:pPr>
            <w:r>
              <w:rPr>
                <w:shd w:val="clear" w:color="auto" w:fill="FFFFFF"/>
              </w:rPr>
              <w:t>{%p endif %}</w:t>
            </w:r>
          </w:p>
          <w:p w14:paraId="56A83375" w14:textId="77777777" w:rsidR="001A779A" w:rsidRPr="000039E0" w:rsidRDefault="001A779A" w:rsidP="001A779A">
            <w:pPr>
              <w:pStyle w:val="Heading3"/>
              <w:outlineLvl w:val="2"/>
            </w:pPr>
            <w:r w:rsidRPr="001A779A">
              <w:t>Forms</w:t>
            </w:r>
          </w:p>
          <w:p w14:paraId="0DCAE394" w14:textId="3B7CDEBD"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88" w:history="1">
              <w:r w:rsidRPr="000039E0">
                <w:rPr>
                  <w:rStyle w:val="Hyperlink"/>
                </w:rPr>
                <w:t>DR-725</w:t>
              </w:r>
            </w:hyperlink>
            <w:r w:rsidRPr="000039E0">
              <w:rPr>
                <w:color w:val="000000"/>
              </w:rPr>
              <w:t xml:space="preserve"> public.courts.alaska.gov/web/forms/docs/dr-725.pdf</w:t>
            </w:r>
          </w:p>
          <w:p w14:paraId="3B895099" w14:textId="6C464D4E"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89"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6DD467C1"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90"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lastRenderedPageBreak/>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6C27474E"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91"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0549EC82"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92"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1B624B7A"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93"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1367C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1367C6">
        <w:trPr>
          <w:jc w:val="center"/>
        </w:trPr>
        <w:tc>
          <w:tcPr>
            <w:tcW w:w="2880" w:type="dxa"/>
            <w:tcMar>
              <w:top w:w="360" w:type="dxa"/>
              <w:left w:w="115" w:type="dxa"/>
              <w:right w:w="115" w:type="dxa"/>
            </w:tcMar>
          </w:tcPr>
          <w:p w14:paraId="71319B87" w14:textId="498AA7D8" w:rsidR="00132893" w:rsidRDefault="00132893" w:rsidP="007617AF">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Pr="00E34C8D">
              <w:rPr>
                <w:shd w:val="clear" w:color="auto" w:fill="FFFFFF"/>
              </w:rPr>
              <w:t xml:space="preserve"> </w:t>
            </w:r>
            <w:proofErr w:type="gramStart"/>
            <w:r>
              <w:rPr>
                <w:shd w:val="clear" w:color="auto" w:fill="FFFFFF"/>
              </w:rPr>
              <w:t>in(</w:t>
            </w:r>
            <w:proofErr w:type="gramEnd"/>
            <w:r>
              <w:rPr>
                <w:shd w:val="clear" w:color="auto" w:fill="FFFFFF"/>
              </w:rPr>
              <w:t xml:space="preserve">'agree', 'agree to some', 'agree to none') or </w:t>
            </w:r>
            <w:proofErr w:type="spellStart"/>
            <w:r w:rsidRPr="00132893">
              <w:rPr>
                <w:shd w:val="clear" w:color="auto" w:fill="FFFFFF"/>
                <w:lang w:val="en"/>
              </w:rPr>
              <w:t>respond_to_reconsider</w:t>
            </w:r>
            <w:proofErr w:type="spellEnd"/>
            <w:r w:rsidRPr="00132893">
              <w:rPr>
                <w:shd w:val="clear" w:color="auto" w:fill="FFFFFF"/>
              </w:rPr>
              <w:t xml:space="preserve"> </w:t>
            </w:r>
            <w:r>
              <w:rPr>
                <w:shd w:val="clear" w:color="auto" w:fill="FFFFFF"/>
              </w:rPr>
              <w:t>%}</w:t>
            </w:r>
          </w:p>
        </w:tc>
        <w:tc>
          <w:tcPr>
            <w:tcW w:w="7612" w:type="dxa"/>
            <w:tcMar>
              <w:top w:w="432" w:type="dxa"/>
              <w:left w:w="115" w:type="dxa"/>
              <w:right w:w="115" w:type="dxa"/>
            </w:tcMar>
          </w:tcPr>
          <w:p w14:paraId="17288C0C" w14:textId="77777777" w:rsidR="00132893" w:rsidRDefault="00132893" w:rsidP="007617AF">
            <w:pPr>
              <w:pStyle w:val="BodyText"/>
            </w:pPr>
          </w:p>
        </w:tc>
      </w:tr>
      <w:tr w:rsidR="001A779A" w14:paraId="28A82748" w14:textId="77777777" w:rsidTr="00904B5D">
        <w:trPr>
          <w:jc w:val="center"/>
        </w:trPr>
        <w:tc>
          <w:tcPr>
            <w:tcW w:w="2880" w:type="dxa"/>
            <w:tcMar>
              <w:top w:w="360" w:type="dxa"/>
              <w:left w:w="115" w:type="dxa"/>
              <w:right w:w="115" w:type="dxa"/>
            </w:tcMar>
          </w:tcPr>
          <w:p w14:paraId="427B075C" w14:textId="1F32F6B6" w:rsidR="001A779A" w:rsidRPr="00A50D37" w:rsidRDefault="001A779A" w:rsidP="00904B5D">
            <w:pPr>
              <w:pStyle w:val="Heading2"/>
              <w:outlineLvl w:val="1"/>
              <w:rPr>
                <w:shd w:val="clear" w:color="auto" w:fill="FFFFFF"/>
              </w:rPr>
            </w:pPr>
            <w:r w:rsidRPr="00A50D37">
              <w:rPr>
                <w:shd w:val="clear" w:color="auto" w:fill="FFFFFF"/>
              </w:rPr>
              <w:t xml:space="preserve">Step </w:t>
            </w:r>
            <w:bookmarkStart w:id="54" w:name="FileCustody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23</w:t>
            </w:r>
            <w:r w:rsidRPr="00A50D37">
              <w:rPr>
                <w:shd w:val="clear" w:color="auto" w:fill="FFFFFF"/>
              </w:rPr>
              <w:fldChar w:fldCharType="end"/>
            </w:r>
            <w:r w:rsidRPr="00A50D37">
              <w:rPr>
                <w:shd w:val="clear" w:color="auto" w:fill="FFFFFF"/>
              </w:rPr>
              <w:t>:</w:t>
            </w:r>
            <w:bookmarkEnd w:id="54"/>
            <w:r w:rsidR="005D7A28">
              <w:rPr>
                <w:shd w:val="clear" w:color="auto" w:fill="FFFFFF"/>
              </w:rPr>
              <w:t xml:space="preserve"> </w:t>
            </w:r>
            <w:r w:rsidR="005D7A28">
              <w:t>F</w:t>
            </w:r>
            <w:r w:rsidR="005D7A28" w:rsidRPr="007F4F15">
              <w:t xml:space="preserve">ile and serve your </w:t>
            </w:r>
            <w:r w:rsidR="005D7A28" w:rsidRPr="00305573">
              <w:t>response</w:t>
            </w:r>
            <w:r w:rsidR="005D7A28">
              <w:t xml:space="preserve"> within 10 or 13 days</w:t>
            </w:r>
          </w:p>
        </w:tc>
        <w:tc>
          <w:tcPr>
            <w:tcW w:w="7612" w:type="dxa"/>
            <w:tcMar>
              <w:top w:w="432" w:type="dxa"/>
              <w:left w:w="115" w:type="dxa"/>
              <w:right w:w="115" w:type="dxa"/>
            </w:tcMar>
          </w:tcPr>
          <w:p w14:paraId="5F9989E5" w14:textId="02793A9F" w:rsidR="005D7A28" w:rsidRDefault="005D7A28" w:rsidP="005D7A28">
            <w:pPr>
              <w:pStyle w:val="BodyText"/>
            </w:pPr>
            <w:r>
              <w:t>You have 10 days if delivered by hand and 13 days from the day you mailed your response</w:t>
            </w:r>
          </w:p>
          <w:p w14:paraId="204BF62D" w14:textId="79953AE8" w:rsidR="005D7A28" w:rsidRDefault="005D7A28" w:rsidP="005D7A28">
            <w:pPr>
              <w:pStyle w:val="BodyText"/>
            </w:pPr>
            <w:r>
              <w:t>Make 2 copies of your response. Keep 1 copy for your own records.</w:t>
            </w:r>
          </w:p>
          <w:p w14:paraId="1D2FE9FA" w14:textId="6D01C03A" w:rsidR="005D7A28" w:rsidRDefault="005D7A28" w:rsidP="005D7A28">
            <w:pPr>
              <w:pStyle w:val="BodyText"/>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04D6347C" w14:textId="012F556D" w:rsidR="001A779A" w:rsidRPr="00E34C8D" w:rsidRDefault="005D7A28" w:rsidP="00985D19">
            <w:pPr>
              <w:pStyle w:val="BodyText"/>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7C2557" w14:paraId="0216998C" w14:textId="77777777" w:rsidTr="001367C6">
        <w:trPr>
          <w:jc w:val="center"/>
        </w:trPr>
        <w:tc>
          <w:tcPr>
            <w:tcW w:w="2880" w:type="dxa"/>
            <w:tcMar>
              <w:top w:w="360" w:type="dxa"/>
              <w:left w:w="115" w:type="dxa"/>
              <w:right w:w="115" w:type="dxa"/>
            </w:tcMar>
          </w:tcPr>
          <w:p w14:paraId="7B7E1DDC" w14:textId="77777777" w:rsidR="007C2557" w:rsidRDefault="007C2557"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7C2557" w:rsidRDefault="007C2557" w:rsidP="001367C6"/>
        </w:tc>
      </w:tr>
      <w:tr w:rsidR="007C2557" w14:paraId="7A2026E5" w14:textId="77777777" w:rsidTr="001367C6">
        <w:trPr>
          <w:jc w:val="center"/>
        </w:trPr>
        <w:tc>
          <w:tcPr>
            <w:tcW w:w="2880" w:type="dxa"/>
            <w:tcMar>
              <w:top w:w="360" w:type="dxa"/>
              <w:left w:w="115" w:type="dxa"/>
              <w:right w:w="115" w:type="dxa"/>
            </w:tcMar>
          </w:tcPr>
          <w:p w14:paraId="4DD4FBDF" w14:textId="0B539E7D" w:rsidR="007C2557" w:rsidRDefault="007C2557" w:rsidP="001367C6">
            <w:pPr>
              <w:pStyle w:val="BodyText"/>
              <w:rPr>
                <w:shd w:val="clear" w:color="auto" w:fill="FFFFFF"/>
              </w:rPr>
            </w:pPr>
            <w:r>
              <w:rPr>
                <w:shd w:val="clear" w:color="auto" w:fill="FFFFFF"/>
              </w:rPr>
              <w:lastRenderedPageBreak/>
              <w:t xml:space="preserve">{%tr if </w:t>
            </w:r>
            <w:proofErr w:type="spellStart"/>
            <w:r w:rsidRPr="00E34C8D">
              <w:rPr>
                <w:shd w:val="clear" w:color="auto" w:fill="FFFFFF"/>
              </w:rPr>
              <w:t>respond_to_custody</w:t>
            </w:r>
            <w:proofErr w:type="spellEnd"/>
            <w:r w:rsidR="000954D8">
              <w:rPr>
                <w:shd w:val="clear" w:color="auto" w:fill="FFFFFF"/>
              </w:rPr>
              <w:t xml:space="preserve"> == </w:t>
            </w:r>
            <w:r>
              <w:rPr>
                <w:shd w:val="clear" w:color="auto" w:fill="FFFFFF"/>
              </w:rPr>
              <w:t>'agree'</w:t>
            </w:r>
            <w:r w:rsidR="000954D8">
              <w:rPr>
                <w:shd w:val="clear" w:color="auto" w:fill="FFFFFF"/>
              </w:rPr>
              <w:t xml:space="preserve"> </w:t>
            </w:r>
            <w:r>
              <w:rPr>
                <w:shd w:val="clear" w:color="auto" w:fill="FFFFFF"/>
              </w:rPr>
              <w:t>%}</w:t>
            </w:r>
          </w:p>
        </w:tc>
        <w:tc>
          <w:tcPr>
            <w:tcW w:w="7612" w:type="dxa"/>
            <w:tcMar>
              <w:top w:w="432" w:type="dxa"/>
              <w:left w:w="115" w:type="dxa"/>
              <w:right w:w="115" w:type="dxa"/>
            </w:tcMar>
          </w:tcPr>
          <w:p w14:paraId="7ECF84A2" w14:textId="77777777" w:rsidR="007C2557" w:rsidRDefault="007C2557" w:rsidP="001367C6"/>
        </w:tc>
      </w:tr>
      <w:tr w:rsidR="00E34C8D" w14:paraId="66441D45" w14:textId="77777777" w:rsidTr="00904B5D">
        <w:trPr>
          <w:jc w:val="center"/>
        </w:trPr>
        <w:tc>
          <w:tcPr>
            <w:tcW w:w="2880" w:type="dxa"/>
            <w:tcMar>
              <w:top w:w="360" w:type="dxa"/>
              <w:left w:w="115" w:type="dxa"/>
              <w:right w:w="115" w:type="dxa"/>
            </w:tcMar>
          </w:tcPr>
          <w:p w14:paraId="7CA88143" w14:textId="47D68BBB" w:rsidR="00E34C8D" w:rsidRPr="00A50D37" w:rsidRDefault="00E34C8D" w:rsidP="00B00276">
            <w:pPr>
              <w:pStyle w:val="Heading2"/>
              <w:outlineLvl w:val="1"/>
              <w:rPr>
                <w:shd w:val="clear" w:color="auto" w:fill="FFFFFF"/>
              </w:rPr>
            </w:pPr>
            <w:r w:rsidRPr="00A50D37">
              <w:rPr>
                <w:shd w:val="clear" w:color="auto" w:fill="FFFFFF"/>
              </w:rPr>
              <w:t xml:space="preserve">Step </w:t>
            </w:r>
            <w:bookmarkStart w:id="55"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24</w:t>
            </w:r>
            <w:r w:rsidRPr="00A50D37">
              <w:rPr>
                <w:shd w:val="clear" w:color="auto" w:fill="FFFFFF"/>
              </w:rPr>
              <w:fldChar w:fldCharType="end"/>
            </w:r>
            <w:bookmarkEnd w:id="55"/>
            <w:r w:rsidRPr="00A50D37">
              <w:rPr>
                <w:shd w:val="clear" w:color="auto" w:fill="FFFFFF"/>
              </w:rPr>
              <w:t>:</w:t>
            </w:r>
            <w:r w:rsidR="005D7A28">
              <w:rPr>
                <w:shd w:val="clear" w:color="auto" w:fill="FFFFFF"/>
              </w:rPr>
              <w:t xml:space="preserve"> </w:t>
            </w:r>
            <w:r w:rsidR="005D7A28">
              <w:rPr>
                <w:bCs/>
              </w:rPr>
              <w:t>C</w:t>
            </w:r>
            <w:r w:rsidR="005D7A28" w:rsidRPr="00892DC7">
              <w:rPr>
                <w:bCs/>
              </w:rPr>
              <w:t xml:space="preserve">ontact the </w:t>
            </w:r>
            <w:r w:rsidR="005D7A28" w:rsidRPr="00892DC7">
              <w:t>other</w:t>
            </w:r>
            <w:r w:rsidR="005D7A28" w:rsidRPr="00892DC7">
              <w:rPr>
                <w:bCs/>
              </w:rPr>
              <w:t xml:space="preserve"> parent, </w:t>
            </w:r>
            <w:r w:rsidR="00B00276">
              <w:rPr>
                <w:bCs/>
              </w:rPr>
              <w:t xml:space="preserve">and </w:t>
            </w:r>
            <w:r w:rsidR="005D7A28" w:rsidRPr="00892DC7">
              <w:rPr>
                <w:bCs/>
              </w:rPr>
              <w:t>write out your agreement</w:t>
            </w:r>
          </w:p>
        </w:tc>
        <w:tc>
          <w:tcPr>
            <w:tcW w:w="7612" w:type="dxa"/>
            <w:tcMar>
              <w:top w:w="432" w:type="dxa"/>
              <w:left w:w="115" w:type="dxa"/>
              <w:right w:w="115" w:type="dxa"/>
            </w:tcMar>
          </w:tcPr>
          <w:p w14:paraId="7936F8D4" w14:textId="77777777" w:rsidR="00B74712" w:rsidRDefault="00B74712" w:rsidP="00B74712">
            <w:pPr>
              <w:pStyle w:val="BodyText"/>
            </w:pPr>
            <w:r>
              <w:t xml:space="preserve">If you and the other parent agree, and are able to work together to write out the agreement, you can fill out and </w:t>
            </w:r>
            <w:r w:rsidRPr="000E1D2A">
              <w:t>file with the court</w:t>
            </w:r>
            <w:r>
              <w:t>:</w:t>
            </w:r>
          </w:p>
          <w:p w14:paraId="4CF4E3D0" w14:textId="77777777" w:rsidR="00B74712" w:rsidRPr="00A62DDF" w:rsidRDefault="00B74712" w:rsidP="00B74712">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B74712" w:rsidRDefault="00B74712" w:rsidP="00B74712">
            <w:pPr>
              <w:pStyle w:val="BodyText"/>
            </w:pPr>
            <w:r>
              <w:t>Choose 1 parenting plan order (do NOT sign the Order section):</w:t>
            </w:r>
          </w:p>
          <w:p w14:paraId="1667DC18" w14:textId="0C995A0E" w:rsidR="00B74712" w:rsidRPr="00B61C19" w:rsidRDefault="00B74712" w:rsidP="00B74712">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as a</w:t>
            </w:r>
            <w:r w:rsidR="00B50039">
              <w:rPr>
                <w:color w:val="000000"/>
              </w:rPr>
              <w:t xml:space="preserve"> </w:t>
            </w:r>
            <w:hyperlink r:id="rId94"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95" w:tgtFrame="_blank" w:history="1">
              <w:r w:rsidRPr="00B61C19">
                <w:rPr>
                  <w:rStyle w:val="Hyperlink"/>
                </w:rPr>
                <w:t>PDF</w:t>
              </w:r>
            </w:hyperlink>
            <w:r w:rsidRPr="00B61C19">
              <w:br/>
            </w:r>
            <w:r w:rsidRPr="00B61C19">
              <w:rPr>
                <w:color w:val="000000"/>
              </w:rPr>
              <w:t>courts.alaska.gov/shc/family/docs/shc-1128n.pdf</w:t>
            </w:r>
          </w:p>
          <w:p w14:paraId="2973496E" w14:textId="64C68CC1" w:rsidR="00B74712" w:rsidRPr="00051879" w:rsidRDefault="00B74712" w:rsidP="00B74712">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as a</w:t>
            </w:r>
            <w:r w:rsidR="00B50039">
              <w:rPr>
                <w:color w:val="000000"/>
              </w:rPr>
              <w:t xml:space="preserve"> </w:t>
            </w:r>
            <w:hyperlink r:id="rId96"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9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633D5E8B" w:rsidR="00B74712" w:rsidRPr="00AF35AC" w:rsidRDefault="00B74712" w:rsidP="00B74712">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98" w:tgtFrame="_blank" w:history="1">
              <w:r>
                <w:rPr>
                  <w:rStyle w:val="Hyperlink"/>
                  <w:color w:val="006699"/>
                </w:rPr>
                <w:t>Word</w:t>
              </w:r>
            </w:hyperlink>
            <w:r>
              <w:rPr>
                <w:rStyle w:val="Hyperlink"/>
                <w:color w:val="006699"/>
              </w:rPr>
              <w:t xml:space="preserve"> </w:t>
            </w:r>
            <w:hyperlink r:id="rId9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00" w:tgtFrame="_blank" w:history="1">
              <w:r>
                <w:rPr>
                  <w:rStyle w:val="Hyperlink"/>
                  <w:color w:val="006699"/>
                </w:rPr>
                <w:t>PDF</w:t>
              </w:r>
            </w:hyperlink>
            <w:r>
              <w:rPr>
                <w:rStyle w:val="Hyperlink"/>
                <w:color w:val="006699"/>
              </w:rPr>
              <w:br/>
            </w:r>
            <w:r w:rsidRPr="00B61C19">
              <w:t>courts.alaska.gov/shc/family/docs/shc-1063n.pdf</w:t>
            </w:r>
          </w:p>
          <w:p w14:paraId="6C59B8FB" w14:textId="77777777" w:rsidR="00B74712" w:rsidRPr="00B00276" w:rsidRDefault="00B74712" w:rsidP="00B74712">
            <w:pPr>
              <w:pStyle w:val="Heading3"/>
              <w:outlineLvl w:val="2"/>
            </w:pPr>
            <w:r w:rsidRPr="00B00276">
              <w:t>If you are changing child support</w:t>
            </w:r>
          </w:p>
          <w:p w14:paraId="4D9BC452" w14:textId="48B63EBD" w:rsidR="008B63FD" w:rsidRPr="00B00276" w:rsidRDefault="00B74712" w:rsidP="008B63FD">
            <w:pPr>
              <w:pStyle w:val="ListParagraph"/>
              <w:ind w:left="418"/>
              <w:rPr>
                <w:color w:val="000000"/>
              </w:rPr>
            </w:pPr>
            <w:r w:rsidRPr="00B00276">
              <w:rPr>
                <w:b/>
                <w:color w:val="000000"/>
              </w:rPr>
              <w:t>Order for Modification of Child Support</w:t>
            </w:r>
            <w:r w:rsidR="00724ED2" w:rsidRPr="00B00276">
              <w:rPr>
                <w:color w:val="000000"/>
              </w:rPr>
              <w:t>,</w:t>
            </w:r>
            <w:r w:rsidR="00B50039">
              <w:rPr>
                <w:color w:val="000000"/>
              </w:rPr>
              <w:t xml:space="preserve"> </w:t>
            </w:r>
            <w:hyperlink r:id="rId101" w:tgtFrame="_blank" w:history="1">
              <w:r w:rsidR="00724ED2" w:rsidRPr="00B00276">
                <w:rPr>
                  <w:rStyle w:val="Hyperlink"/>
                  <w:color w:val="006699"/>
                </w:rPr>
                <w:t>DR-301</w:t>
              </w:r>
            </w:hyperlink>
            <w:r w:rsidR="00B50039">
              <w:t xml:space="preserve"> </w:t>
            </w:r>
            <w:r w:rsidR="00724ED2" w:rsidRPr="00B00276">
              <w:t>[Fill-In PDF]</w:t>
            </w:r>
            <w:r w:rsidR="00724ED2" w:rsidRPr="00B00276">
              <w:br/>
            </w:r>
            <w:r w:rsidR="00724ED2" w:rsidRPr="00B00276">
              <w:rPr>
                <w:color w:val="000000"/>
              </w:rPr>
              <w:t>public.courts.alaska.gov/web/forms/docs/dr-301.pdf</w:t>
            </w:r>
            <w:r w:rsidR="00724ED2" w:rsidRPr="00B00276">
              <w:rPr>
                <w:color w:val="000000"/>
              </w:rPr>
              <w:br/>
            </w:r>
            <w:commentRangeStart w:id="56"/>
            <w:r w:rsidR="00724ED2" w:rsidRPr="00B00276">
              <w:rPr>
                <w:color w:val="000000"/>
              </w:rPr>
              <w:t>I</w:t>
            </w:r>
            <w:r w:rsidRPr="00B00276">
              <w:rPr>
                <w:color w:val="000000"/>
              </w:rPr>
              <w:t>f you are changing child support</w:t>
            </w:r>
            <w:commentRangeEnd w:id="56"/>
            <w:r w:rsidR="00724ED2" w:rsidRPr="00B00276">
              <w:rPr>
                <w:rStyle w:val="CommentReference"/>
                <w:rFonts w:ascii="Arial" w:eastAsia="Arial" w:hAnsi="Arial" w:cs="Arial"/>
                <w:color w:val="auto"/>
                <w:spacing w:val="0"/>
              </w:rPr>
              <w:commentReference w:id="56"/>
            </w:r>
            <w:r w:rsidR="00724ED2" w:rsidRPr="00B00276">
              <w:rPr>
                <w:color w:val="000000"/>
              </w:rPr>
              <w:t>. D</w:t>
            </w:r>
            <w:r w:rsidRPr="00B00276">
              <w:t xml:space="preserve">o </w:t>
            </w:r>
            <w:r w:rsidR="00724ED2" w:rsidRPr="00B00276">
              <w:rPr>
                <w:b/>
              </w:rPr>
              <w:t>not</w:t>
            </w:r>
            <w:r w:rsidRPr="00B00276">
              <w:t xml:space="preserve"> sign the Order section</w:t>
            </w:r>
            <w:r w:rsidR="008B63FD" w:rsidRPr="00B00276">
              <w:t>.</w:t>
            </w:r>
          </w:p>
          <w:p w14:paraId="6BC7505C" w14:textId="05EC9A2B" w:rsidR="008B63FD" w:rsidRPr="00B00276" w:rsidRDefault="008B63FD" w:rsidP="008B63FD">
            <w:pPr>
              <w:pStyle w:val="ListParagraph"/>
              <w:ind w:left="418"/>
              <w:rPr>
                <w:color w:val="000000"/>
              </w:rPr>
            </w:pPr>
            <w:r w:rsidRPr="00B00276">
              <w:rPr>
                <w:b/>
                <w:color w:val="000000"/>
              </w:rPr>
              <w:t>Child Support Guidelines Affidavit</w:t>
            </w:r>
            <w:r w:rsidRPr="00B00276">
              <w:rPr>
                <w:color w:val="000000"/>
              </w:rPr>
              <w:t>,</w:t>
            </w:r>
            <w:r w:rsidR="00B50039">
              <w:rPr>
                <w:color w:val="000000"/>
              </w:rPr>
              <w:t xml:space="preserve"> </w:t>
            </w:r>
            <w:hyperlink r:id="rId102" w:tgtFrame="_blank" w:history="1">
              <w:r w:rsidRPr="00B00276">
                <w:rPr>
                  <w:rStyle w:val="Hyperlink"/>
                  <w:color w:val="006699"/>
                </w:rPr>
                <w:t>DR-305</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sidR="00B50039">
              <w:rPr>
                <w:color w:val="000000"/>
              </w:rPr>
              <w:t xml:space="preserve"> </w:t>
            </w:r>
            <w:r w:rsidRPr="00B00276">
              <w:rPr>
                <w:color w:val="000000"/>
              </w:rPr>
              <w:br/>
            </w:r>
            <w:r w:rsidRPr="00ED7B2A">
              <w:t>Each parent files their own</w:t>
            </w:r>
          </w:p>
          <w:p w14:paraId="4A2D8F84" w14:textId="10DA0138" w:rsidR="00B74712" w:rsidRPr="00B00276" w:rsidRDefault="008B63FD" w:rsidP="008B63FD">
            <w:pPr>
              <w:pStyle w:val="ListParagraph"/>
              <w:ind w:left="418"/>
              <w:rPr>
                <w:color w:val="000000"/>
              </w:rPr>
            </w:pPr>
            <w:r w:rsidRPr="00B00276">
              <w:rPr>
                <w:b/>
                <w:color w:val="000000"/>
              </w:rPr>
              <w:t>Child Custody Jurisdiction Affidavit</w:t>
            </w:r>
            <w:r w:rsidRPr="00B00276">
              <w:rPr>
                <w:color w:val="000000"/>
              </w:rPr>
              <w:t>,</w:t>
            </w:r>
            <w:r w:rsidR="00B50039">
              <w:rPr>
                <w:color w:val="000000"/>
              </w:rPr>
              <w:t xml:space="preserve"> </w:t>
            </w:r>
            <w:hyperlink r:id="rId103" w:tgtFrame="_blank" w:history="1">
              <w:r w:rsidRPr="00B00276">
                <w:rPr>
                  <w:rStyle w:val="Hyperlink"/>
                  <w:color w:val="006699"/>
                </w:rPr>
                <w:t>DR-150</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sidR="00B50039">
              <w:rPr>
                <w:color w:val="000000"/>
              </w:rPr>
              <w:t xml:space="preserve"> </w:t>
            </w:r>
            <w:r w:rsidRPr="00B00276">
              <w:rPr>
                <w:color w:val="000000"/>
              </w:rPr>
              <w:br/>
            </w:r>
            <w:r w:rsidRPr="00B00276">
              <w:rPr>
                <w:iCs/>
              </w:rPr>
              <w:t>Each parent files their own</w:t>
            </w:r>
          </w:p>
          <w:p w14:paraId="74FCAF37" w14:textId="77777777" w:rsidR="008B2F6F" w:rsidRPr="00B00276" w:rsidRDefault="00B74712" w:rsidP="008B2F6F">
            <w:pPr>
              <w:pStyle w:val="ListParagraph"/>
              <w:ind w:left="418"/>
              <w:rPr>
                <w:color w:val="000000"/>
              </w:rPr>
            </w:pPr>
            <w:r w:rsidRPr="00B00276">
              <w:rPr>
                <w:color w:val="000000"/>
              </w:rPr>
              <w:t>Choose 1 calculation below based on the parenting schedule if it is not a primary custody calculation (where children are with 1 parent for at least 256 overnights/year)</w:t>
            </w:r>
            <w:r w:rsidR="008B63FD" w:rsidRPr="00B00276">
              <w:rPr>
                <w:color w:val="000000"/>
              </w:rPr>
              <w:t>.</w:t>
            </w:r>
          </w:p>
          <w:p w14:paraId="36138757" w14:textId="0EF205F0" w:rsidR="008B2F6F" w:rsidRPr="00B00276" w:rsidRDefault="008B2F6F" w:rsidP="008B2F6F">
            <w:pPr>
              <w:pStyle w:val="ListParagraph"/>
              <w:numPr>
                <w:ilvl w:val="1"/>
                <w:numId w:val="3"/>
              </w:numPr>
              <w:ind w:left="870"/>
              <w:rPr>
                <w:color w:val="000000"/>
              </w:rPr>
            </w:pPr>
            <w:r w:rsidRPr="00B00276">
              <w:rPr>
                <w:b/>
                <w:color w:val="000000"/>
              </w:rPr>
              <w:t>Shared Custody Support Calculation</w:t>
            </w:r>
            <w:r w:rsidRPr="00B00276">
              <w:rPr>
                <w:color w:val="000000"/>
              </w:rPr>
              <w:t>,</w:t>
            </w:r>
            <w:r w:rsidR="00B50039">
              <w:rPr>
                <w:color w:val="000000"/>
              </w:rPr>
              <w:t xml:space="preserve"> </w:t>
            </w:r>
            <w:hyperlink r:id="rId104" w:tgtFrame="_blank" w:history="1">
              <w:r w:rsidRPr="00B00276">
                <w:rPr>
                  <w:rStyle w:val="Hyperlink"/>
                </w:rPr>
                <w:t>DR-306</w:t>
              </w:r>
            </w:hyperlink>
            <w:r w:rsidR="00B50039">
              <w:rPr>
                <w:color w:val="000000"/>
              </w:rPr>
              <w:t xml:space="preserve"> </w:t>
            </w:r>
            <w:r w:rsidRPr="00B00276">
              <w:rPr>
                <w:color w:val="000000"/>
              </w:rPr>
              <w:t>[Fill-In PDF]</w:t>
            </w:r>
            <w:r w:rsidRPr="00B00276">
              <w:br/>
            </w:r>
            <w:r w:rsidRPr="00B00276">
              <w:rPr>
                <w:color w:val="000000"/>
              </w:rPr>
              <w:t>public.courts.alaska.gov/web/forms/docs/dr-306.pdf</w:t>
            </w:r>
          </w:p>
          <w:p w14:paraId="263BF51D" w14:textId="35E30597" w:rsidR="008B2F6F" w:rsidRPr="00B00276" w:rsidRDefault="008B2F6F" w:rsidP="008B2F6F">
            <w:pPr>
              <w:pStyle w:val="ListParagraph"/>
              <w:numPr>
                <w:ilvl w:val="1"/>
                <w:numId w:val="3"/>
              </w:numPr>
              <w:ind w:left="870"/>
            </w:pPr>
            <w:r w:rsidRPr="00B00276">
              <w:rPr>
                <w:b/>
                <w:color w:val="000000"/>
              </w:rPr>
              <w:lastRenderedPageBreak/>
              <w:t>Divided Custody Support Calculation</w:t>
            </w:r>
            <w:r w:rsidRPr="00B00276">
              <w:rPr>
                <w:color w:val="000000"/>
              </w:rPr>
              <w:t>,</w:t>
            </w:r>
            <w:r w:rsidR="00B50039">
              <w:rPr>
                <w:color w:val="000000"/>
              </w:rPr>
              <w:t xml:space="preserve"> </w:t>
            </w:r>
            <w:hyperlink r:id="rId105" w:tgtFrame="_blank" w:history="1">
              <w:r w:rsidRPr="00B00276">
                <w:rPr>
                  <w:rStyle w:val="Hyperlink"/>
                </w:rPr>
                <w:t>DR-307</w:t>
              </w:r>
            </w:hyperlink>
            <w:r w:rsidR="00B50039">
              <w:rPr>
                <w:color w:val="000000"/>
              </w:rPr>
              <w:t xml:space="preserve"> </w:t>
            </w:r>
            <w:r w:rsidRPr="00B00276">
              <w:rPr>
                <w:color w:val="000000"/>
              </w:rPr>
              <w:t>[Fill-In PDF]</w:t>
            </w:r>
            <w:r w:rsidRPr="00B00276">
              <w:br/>
              <w:t>public.courts.alaska.gov/web/forms/docs/dr-307.pdf</w:t>
            </w:r>
          </w:p>
          <w:p w14:paraId="7A0E16C7" w14:textId="0B9C332B" w:rsidR="008B2F6F" w:rsidRPr="00B00276" w:rsidRDefault="008B2F6F" w:rsidP="001367C6">
            <w:pPr>
              <w:pStyle w:val="ListParagraph"/>
              <w:numPr>
                <w:ilvl w:val="1"/>
                <w:numId w:val="3"/>
              </w:numPr>
              <w:ind w:left="870"/>
              <w:rPr>
                <w:color w:val="000000"/>
              </w:rPr>
            </w:pPr>
            <w:r w:rsidRPr="00B00276">
              <w:rPr>
                <w:b/>
                <w:color w:val="000000"/>
              </w:rPr>
              <w:t>Hybrid Custody Child Support Calculation</w:t>
            </w:r>
            <w:r w:rsidRPr="00B00276">
              <w:rPr>
                <w:color w:val="000000"/>
              </w:rPr>
              <w:t xml:space="preserve">, </w:t>
            </w:r>
            <w:hyperlink r:id="rId106"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p w14:paraId="6773F327" w14:textId="4472F07D" w:rsidR="00E34C8D" w:rsidRPr="00E34C8D" w:rsidRDefault="00E34C8D" w:rsidP="008B63FD"/>
        </w:tc>
      </w:tr>
      <w:tr w:rsidR="00FD69AD" w14:paraId="252196CC" w14:textId="77777777" w:rsidTr="001168C5">
        <w:trPr>
          <w:trHeight w:val="4480"/>
          <w:jc w:val="center"/>
        </w:trPr>
        <w:tc>
          <w:tcPr>
            <w:tcW w:w="2880" w:type="dxa"/>
            <w:tcMar>
              <w:top w:w="360" w:type="dxa"/>
              <w:left w:w="115" w:type="dxa"/>
              <w:right w:w="115" w:type="dxa"/>
            </w:tcMar>
          </w:tcPr>
          <w:p w14:paraId="7E40C88B" w14:textId="3779CDBF" w:rsidR="00FD69AD" w:rsidRPr="00A50D37" w:rsidRDefault="00FD69AD" w:rsidP="00A50D37">
            <w:pPr>
              <w:pStyle w:val="Heading2"/>
              <w:outlineLvl w:val="1"/>
              <w:rPr>
                <w:shd w:val="clear" w:color="auto" w:fill="FFFFFF"/>
              </w:rPr>
            </w:pPr>
            <w:r w:rsidRPr="00A50D37">
              <w:rPr>
                <w:shd w:val="clear" w:color="auto" w:fill="FFFFFF"/>
              </w:rPr>
              <w:lastRenderedPageBreak/>
              <w:t xml:space="preserve">Step </w:t>
            </w:r>
            <w:bookmarkStart w:id="57" w:name="FileCustody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25</w:t>
            </w:r>
            <w:r w:rsidRPr="00A50D37">
              <w:rPr>
                <w:shd w:val="clear" w:color="auto" w:fill="FFFFFF"/>
              </w:rPr>
              <w:fldChar w:fldCharType="end"/>
            </w:r>
            <w:bookmarkEnd w:id="57"/>
            <w:r w:rsidRPr="00A50D37">
              <w:rPr>
                <w:shd w:val="clear" w:color="auto" w:fill="FFFFFF"/>
              </w:rPr>
              <w:t>:</w:t>
            </w:r>
            <w:r>
              <w:rPr>
                <w:shd w:val="clear" w:color="auto" w:fill="FFFFFF"/>
              </w:rPr>
              <w:t xml:space="preserve"> File </w:t>
            </w:r>
            <w:r w:rsidR="008B2F6F">
              <w:rPr>
                <w:shd w:val="clear" w:color="auto" w:fill="FFFFFF"/>
              </w:rPr>
              <w:t>your agreement</w:t>
            </w:r>
            <w:r>
              <w:rPr>
                <w:shd w:val="clear" w:color="auto" w:fill="FFFFFF"/>
              </w:rPr>
              <w:t xml:space="preserve"> with the court</w:t>
            </w:r>
            <w:r w:rsidR="008B2F6F">
              <w:rPr>
                <w:shd w:val="clear" w:color="auto" w:fill="FFFFFF"/>
              </w:rPr>
              <w:t xml:space="preserve"> within 10 or 13 days</w:t>
            </w:r>
          </w:p>
        </w:tc>
        <w:tc>
          <w:tcPr>
            <w:tcW w:w="7612" w:type="dxa"/>
            <w:tcMar>
              <w:top w:w="432" w:type="dxa"/>
              <w:left w:w="115" w:type="dxa"/>
              <w:right w:w="115" w:type="dxa"/>
            </w:tcMar>
          </w:tcPr>
          <w:p w14:paraId="1205CF25" w14:textId="77777777" w:rsidR="005564EE" w:rsidRDefault="008B2F6F" w:rsidP="005564EE">
            <w:pPr>
              <w:pStyle w:val="Heading3"/>
              <w:outlineLvl w:val="2"/>
            </w:pPr>
            <w:r w:rsidRPr="007F4F15">
              <w:t xml:space="preserve">File </w:t>
            </w:r>
            <w:r w:rsidR="005564EE">
              <w:t>y</w:t>
            </w:r>
            <w:r w:rsidRPr="007F4F15">
              <w:t xml:space="preserve">our </w:t>
            </w:r>
            <w:r w:rsidR="005564EE">
              <w:t>a</w:t>
            </w:r>
            <w:r>
              <w:t xml:space="preserve">greement with the </w:t>
            </w:r>
            <w:r w:rsidR="005564EE">
              <w:t>c</w:t>
            </w:r>
            <w:r>
              <w:t>ourt within 10 or 13 days</w:t>
            </w:r>
          </w:p>
          <w:p w14:paraId="073DB35C" w14:textId="0C633C27" w:rsidR="008B2F6F" w:rsidRPr="006A5AFB" w:rsidRDefault="008B2F6F" w:rsidP="008B2F6F">
            <w:pPr>
              <w:pStyle w:val="BodyText"/>
              <w:rPr>
                <w:b/>
                <w:i/>
                <w:iCs/>
              </w:rPr>
            </w:pPr>
            <w:r>
              <w:t>10 if hand delivered and 13 from day mailed if mailed</w:t>
            </w:r>
          </w:p>
          <w:p w14:paraId="65167390" w14:textId="77777777" w:rsidR="008B2F6F" w:rsidRPr="005564EE" w:rsidRDefault="008B2F6F" w:rsidP="005564EE">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165A66AC" w14:textId="415F731F" w:rsidR="00FD69AD" w:rsidRDefault="008B2F6F" w:rsidP="005564EE">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E34C8D" w14:paraId="3F781BF2" w14:textId="77777777" w:rsidTr="001168C5">
        <w:trPr>
          <w:trHeight w:val="340"/>
          <w:jc w:val="center"/>
        </w:trPr>
        <w:tc>
          <w:tcPr>
            <w:tcW w:w="2880" w:type="dxa"/>
            <w:tcMar>
              <w:top w:w="360" w:type="dxa"/>
              <w:left w:w="115" w:type="dxa"/>
              <w:right w:w="115" w:type="dxa"/>
            </w:tcMar>
          </w:tcPr>
          <w:p w14:paraId="6FA3D8A1" w14:textId="77777777" w:rsidR="00E34C8D" w:rsidRDefault="00E34C8D" w:rsidP="00904B5D">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BBA91CB" w14:textId="77777777" w:rsidR="00E34C8D" w:rsidRDefault="00E34C8D" w:rsidP="00904B5D"/>
        </w:tc>
      </w:tr>
      <w:tr w:rsidR="00E34C8D" w14:paraId="19228E07" w14:textId="77777777" w:rsidTr="00904B5D">
        <w:trPr>
          <w:jc w:val="center"/>
        </w:trPr>
        <w:tc>
          <w:tcPr>
            <w:tcW w:w="2880" w:type="dxa"/>
            <w:tcMar>
              <w:top w:w="360" w:type="dxa"/>
              <w:left w:w="115" w:type="dxa"/>
              <w:right w:w="115" w:type="dxa"/>
            </w:tcMar>
          </w:tcPr>
          <w:p w14:paraId="0E8151C8" w14:textId="3E68ADE9" w:rsidR="00E34C8D" w:rsidRDefault="00E34C8D" w:rsidP="00904B5D">
            <w:pPr>
              <w:pStyle w:val="BodyText"/>
              <w:rPr>
                <w:shd w:val="clear" w:color="auto" w:fill="FFFFFF"/>
              </w:rPr>
            </w:pPr>
            <w:r>
              <w:rPr>
                <w:shd w:val="clear" w:color="auto" w:fill="FFFFFF"/>
              </w:rPr>
              <w:t xml:space="preserve">{%tr if </w:t>
            </w:r>
            <w:proofErr w:type="spellStart"/>
            <w:r w:rsidR="007617AF" w:rsidRPr="007617AF">
              <w:rPr>
                <w:shd w:val="clear" w:color="auto" w:fill="FFFFFF"/>
                <w:lang w:val="en"/>
              </w:rPr>
              <w:t>respond_to_reconsider</w:t>
            </w:r>
            <w:proofErr w:type="spellEnd"/>
            <w:r w:rsidR="007617AF" w:rsidRPr="007617AF">
              <w:rPr>
                <w:shd w:val="clear" w:color="auto" w:fill="FFFFFF"/>
              </w:rPr>
              <w:t xml:space="preserve"> </w:t>
            </w:r>
            <w:proofErr w:type="gramStart"/>
            <w:r w:rsidR="00BB1FE1">
              <w:rPr>
                <w:shd w:val="clear" w:color="auto" w:fill="FFFFFF"/>
              </w:rPr>
              <w:t>in</w:t>
            </w:r>
            <w:r>
              <w:rPr>
                <w:shd w:val="clear" w:color="auto" w:fill="FFFFFF"/>
              </w:rPr>
              <w:t>(</w:t>
            </w:r>
            <w:proofErr w:type="gramEnd"/>
            <w:r>
              <w:rPr>
                <w:shd w:val="clear" w:color="auto" w:fill="FFFFFF"/>
              </w:rPr>
              <w:t>'agree to some', 'agree to none') %}</w:t>
            </w:r>
          </w:p>
        </w:tc>
        <w:tc>
          <w:tcPr>
            <w:tcW w:w="7612" w:type="dxa"/>
            <w:tcMar>
              <w:top w:w="432" w:type="dxa"/>
              <w:left w:w="115" w:type="dxa"/>
              <w:right w:w="115" w:type="dxa"/>
            </w:tcMar>
          </w:tcPr>
          <w:p w14:paraId="122B1072" w14:textId="77777777" w:rsidR="00E34C8D" w:rsidRDefault="00E34C8D" w:rsidP="00904B5D"/>
        </w:tc>
      </w:tr>
      <w:tr w:rsidR="001168C5" w14:paraId="53D877D0" w14:textId="77777777" w:rsidTr="00400529">
        <w:trPr>
          <w:jc w:val="center"/>
        </w:trPr>
        <w:tc>
          <w:tcPr>
            <w:tcW w:w="2880" w:type="dxa"/>
            <w:tcMar>
              <w:top w:w="360" w:type="dxa"/>
              <w:left w:w="115" w:type="dxa"/>
              <w:right w:w="115" w:type="dxa"/>
            </w:tcMar>
          </w:tcPr>
          <w:p w14:paraId="4D59CB6E" w14:textId="7ACB8D39" w:rsidR="001168C5" w:rsidRPr="00A50D37"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tc>
        <w:tc>
          <w:tcPr>
            <w:tcW w:w="7612" w:type="dxa"/>
            <w:tcMar>
              <w:top w:w="432" w:type="dxa"/>
              <w:left w:w="115" w:type="dxa"/>
              <w:right w:w="115" w:type="dxa"/>
            </w:tcMar>
          </w:tcPr>
          <w:p w14:paraId="08DE21D7" w14:textId="3C927FB2" w:rsidR="001168C5" w:rsidRDefault="001168C5" w:rsidP="00400529">
            <w:pPr>
              <w:pStyle w:val="Heading3"/>
              <w:outlineLvl w:val="2"/>
              <w:rPr>
                <w:shd w:val="clear" w:color="auto" w:fill="FFFFFF"/>
              </w:rPr>
            </w:pP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p w14:paraId="4CC4F7A4" w14:textId="77777777" w:rsidR="001168C5" w:rsidRDefault="001168C5" w:rsidP="00400529">
            <w:pPr>
              <w:pStyle w:val="ListParagraph"/>
              <w:ind w:left="420"/>
            </w:pPr>
            <w:r>
              <w:t xml:space="preserve">A </w:t>
            </w:r>
            <w:r w:rsidRPr="00C72CC7">
              <w:rPr>
                <w:b/>
              </w:rPr>
              <w:t>Motion for Reconsideration</w:t>
            </w:r>
            <w:r>
              <w:t xml:space="preserve"> asks a judge to change a decision or order that made in the last 10 days.  </w:t>
            </w:r>
          </w:p>
          <w:p w14:paraId="3B5D33CF" w14:textId="77777777" w:rsidR="001168C5" w:rsidRDefault="001168C5" w:rsidP="00400529">
            <w:pPr>
              <w:pStyle w:val="ListParagraph"/>
              <w:ind w:left="420"/>
            </w:pPr>
            <w:r>
              <w:t xml:space="preserve">Do not respond to a </w:t>
            </w:r>
            <w:r w:rsidRPr="00C72CC7">
              <w:rPr>
                <w:b/>
              </w:rPr>
              <w:t>Motion for Reconsideration</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01994EE4" w14:textId="77777777" w:rsidR="001168C5" w:rsidRDefault="001168C5" w:rsidP="00400529">
            <w:pPr>
              <w:pStyle w:val="ListParagraph"/>
              <w:ind w:left="420"/>
            </w:pPr>
            <w:r>
              <w:lastRenderedPageBreak/>
              <w:t>There will not be a hearing.</w:t>
            </w:r>
          </w:p>
          <w:p w14:paraId="71742743" w14:textId="77777777" w:rsidR="001168C5" w:rsidRDefault="001168C5" w:rsidP="00400529">
            <w:pPr>
              <w:pStyle w:val="ListParagraph"/>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Motion for Reconsideration</w:t>
            </w:r>
            <w:r>
              <w:t xml:space="preserve"> is denied, which means the original decision is not changed.</w:t>
            </w:r>
          </w:p>
          <w:p w14:paraId="10133C84" w14:textId="77777777" w:rsidR="001168C5" w:rsidRDefault="001168C5" w:rsidP="00400529">
            <w:pPr>
              <w:pStyle w:val="ListParagraph"/>
              <w:ind w:left="420"/>
            </w:pPr>
            <w:r>
              <w:t xml:space="preserve">If the court grants </w:t>
            </w:r>
            <w:proofErr w:type="gramStart"/>
            <w:r>
              <w:t>the a</w:t>
            </w:r>
            <w:proofErr w:type="gramEnd"/>
            <w:r>
              <w:t xml:space="preserve"> </w:t>
            </w:r>
            <w:r w:rsidRPr="00C72CC7">
              <w:rPr>
                <w:b/>
              </w:rPr>
              <w:t>Motion for Reconsideration</w:t>
            </w:r>
            <w:r>
              <w:t>, it will either enter a new order or ask both sides for more information.</w:t>
            </w:r>
          </w:p>
          <w:p w14:paraId="4D0546AE" w14:textId="77777777" w:rsidR="001168C5" w:rsidRDefault="001168C5" w:rsidP="00400529">
            <w:pPr>
              <w:pStyle w:val="Heading3"/>
              <w:outlineLvl w:val="2"/>
            </w:pPr>
            <w:r>
              <w:t>If the court asks for a response</w:t>
            </w:r>
          </w:p>
          <w:p w14:paraId="5E7559ED" w14:textId="77777777" w:rsidR="001168C5" w:rsidRDefault="001168C5" w:rsidP="00400529">
            <w:pPr>
              <w:pStyle w:val="BodyText"/>
            </w:pPr>
            <w:r w:rsidRPr="00406828">
              <w:t>If the court asks for a response, provide the information the court asks for. You will have 10 days to file your response unless the court gives you a different deadline.  Fill out:</w:t>
            </w:r>
          </w:p>
          <w:p w14:paraId="5707B555" w14:textId="5DE356AF" w:rsidR="001168C5" w:rsidRPr="00406828" w:rsidRDefault="00EC395A" w:rsidP="001168C5">
            <w:pPr>
              <w:pStyle w:val="BodyText"/>
              <w:numPr>
                <w:ilvl w:val="1"/>
                <w:numId w:val="20"/>
              </w:numPr>
              <w:ind w:left="420"/>
            </w:pPr>
            <w:hyperlink r:id="rId107" w:tgtFrame="_blank" w:history="1">
              <w:r w:rsidR="001168C5" w:rsidRPr="00406828">
                <w:rPr>
                  <w:rStyle w:val="Hyperlink"/>
                </w:rPr>
                <w:t>CIV-810</w:t>
              </w:r>
            </w:hyperlink>
            <w:r w:rsidR="00B50039">
              <w:t xml:space="preserve"> </w:t>
            </w:r>
            <w:r w:rsidR="001168C5" w:rsidRPr="00406828">
              <w:t>Response to Motion</w:t>
            </w:r>
            <w:r w:rsidR="001168C5">
              <w:br/>
            </w:r>
            <w:r w:rsidR="001168C5" w:rsidRPr="00406828">
              <w:t>public.courts.alaska.gov/web/forms/docs/civ-810.pdf</w:t>
            </w:r>
          </w:p>
          <w:p w14:paraId="5DC46EB8" w14:textId="7D5C5E55" w:rsidR="001168C5" w:rsidRPr="00406828" w:rsidRDefault="00EC395A" w:rsidP="001168C5">
            <w:pPr>
              <w:pStyle w:val="BodyText"/>
              <w:numPr>
                <w:ilvl w:val="1"/>
                <w:numId w:val="20"/>
              </w:numPr>
              <w:ind w:left="420"/>
            </w:pPr>
            <w:hyperlink r:id="rId108" w:tgtFrame="_blank" w:history="1">
              <w:r w:rsidR="001168C5" w:rsidRPr="00406828">
                <w:rPr>
                  <w:rStyle w:val="Hyperlink"/>
                </w:rPr>
                <w:t>CIV-820</w:t>
              </w:r>
            </w:hyperlink>
            <w:r w:rsidR="00B50039">
              <w:t xml:space="preserve"> </w:t>
            </w:r>
            <w:r w:rsidR="001168C5" w:rsidRPr="00406828">
              <w:t>Order on Motion</w:t>
            </w:r>
            <w:r w:rsidR="001168C5">
              <w:br/>
            </w:r>
            <w:r w:rsidR="001168C5" w:rsidRPr="00406828">
              <w:t>https://public.courts.alaska.gov/web/forms/docs/civ-8</w:t>
            </w:r>
            <w:r w:rsidR="001168C5">
              <w:t>2</w:t>
            </w:r>
            <w:r w:rsidR="001168C5" w:rsidRPr="00406828">
              <w:t>0.pdf</w:t>
            </w:r>
          </w:p>
        </w:tc>
      </w:tr>
      <w:tr w:rsidR="001168C5" w14:paraId="1F793A9B" w14:textId="77777777" w:rsidTr="00400529">
        <w:trPr>
          <w:jc w:val="center"/>
        </w:trPr>
        <w:tc>
          <w:tcPr>
            <w:tcW w:w="2880" w:type="dxa"/>
            <w:tcMar>
              <w:top w:w="360" w:type="dxa"/>
              <w:left w:w="115" w:type="dxa"/>
              <w:right w:w="115" w:type="dxa"/>
            </w:tcMar>
          </w:tcPr>
          <w:p w14:paraId="1FD24E36" w14:textId="0C198C65" w:rsidR="001168C5" w:rsidRPr="00A50D37" w:rsidRDefault="001168C5" w:rsidP="001168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20F3000" w14:textId="77777777" w:rsidR="001168C5" w:rsidRDefault="001168C5" w:rsidP="001168C5">
            <w:pPr>
              <w:pStyle w:val="BodyText"/>
              <w:ind w:left="440"/>
            </w:pPr>
            <w:r>
              <w:t>You have 10 days if delivered by hand and 13 days from the day you mailed your response</w:t>
            </w:r>
          </w:p>
          <w:p w14:paraId="7BB16DA7" w14:textId="77777777" w:rsidR="001168C5" w:rsidRDefault="001168C5" w:rsidP="001168C5">
            <w:pPr>
              <w:pStyle w:val="BodyText"/>
              <w:ind w:left="440"/>
            </w:pPr>
            <w:r>
              <w:t>Make 2 copies of your response. Keep 1 copy for your own records.</w:t>
            </w:r>
          </w:p>
          <w:p w14:paraId="60C890F5" w14:textId="77777777" w:rsidR="001168C5" w:rsidRDefault="001168C5" w:rsidP="001168C5">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B0665B8" w14:textId="56AE870A" w:rsidR="001168C5" w:rsidRPr="00E34C8D" w:rsidRDefault="001168C5" w:rsidP="001168C5">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400529" w14:paraId="4948FCF1" w14:textId="77777777" w:rsidTr="00400529">
        <w:trPr>
          <w:trHeight w:val="340"/>
          <w:jc w:val="center"/>
        </w:trPr>
        <w:tc>
          <w:tcPr>
            <w:tcW w:w="2880" w:type="dxa"/>
            <w:tcMar>
              <w:top w:w="360" w:type="dxa"/>
              <w:left w:w="115" w:type="dxa"/>
              <w:right w:w="115" w:type="dxa"/>
            </w:tcMar>
          </w:tcPr>
          <w:p w14:paraId="7BA1370D" w14:textId="77777777" w:rsidR="00400529" w:rsidRDefault="00400529"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2C9F856" w14:textId="77777777" w:rsidR="00400529" w:rsidRDefault="00400529" w:rsidP="00400529"/>
        </w:tc>
      </w:tr>
      <w:tr w:rsidR="001168C5" w14:paraId="45F0109F" w14:textId="77777777" w:rsidTr="00400529">
        <w:trPr>
          <w:jc w:val="center"/>
        </w:trPr>
        <w:tc>
          <w:tcPr>
            <w:tcW w:w="2880" w:type="dxa"/>
            <w:tcMar>
              <w:top w:w="360" w:type="dxa"/>
              <w:left w:w="115" w:type="dxa"/>
              <w:right w:w="115" w:type="dxa"/>
            </w:tcMar>
          </w:tcPr>
          <w:p w14:paraId="42A1DDA6" w14:textId="17428B9E" w:rsidR="001168C5" w:rsidRDefault="001168C5"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 'agree'</w:t>
            </w:r>
            <w:r w:rsidR="005A6B3B">
              <w:rPr>
                <w:shd w:val="clear" w:color="auto" w:fill="FFFFFF"/>
              </w:rPr>
              <w:t xml:space="preserve"> </w:t>
            </w:r>
            <w:r>
              <w:rPr>
                <w:shd w:val="clear" w:color="auto" w:fill="FFFFFF"/>
              </w:rPr>
              <w:t>%}</w:t>
            </w:r>
          </w:p>
        </w:tc>
        <w:tc>
          <w:tcPr>
            <w:tcW w:w="7612" w:type="dxa"/>
            <w:tcMar>
              <w:top w:w="432" w:type="dxa"/>
              <w:left w:w="115" w:type="dxa"/>
              <w:right w:w="115" w:type="dxa"/>
            </w:tcMar>
          </w:tcPr>
          <w:p w14:paraId="56C1052A" w14:textId="77777777" w:rsidR="001168C5" w:rsidRDefault="001168C5" w:rsidP="00400529"/>
        </w:tc>
      </w:tr>
      <w:tr w:rsidR="001168C5" w14:paraId="57A81F7B" w14:textId="77777777" w:rsidTr="00400529">
        <w:trPr>
          <w:jc w:val="center"/>
        </w:trPr>
        <w:tc>
          <w:tcPr>
            <w:tcW w:w="2880" w:type="dxa"/>
            <w:tcMar>
              <w:top w:w="360" w:type="dxa"/>
              <w:left w:w="115" w:type="dxa"/>
              <w:right w:w="115" w:type="dxa"/>
            </w:tcMar>
          </w:tcPr>
          <w:p w14:paraId="25BA80F9" w14:textId="56D6EE54" w:rsidR="001168C5" w:rsidRDefault="001168C5" w:rsidP="00400529">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28</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7EF2A8CB" w14:textId="77777777" w:rsidR="001168C5" w:rsidRPr="00E34C8D" w:rsidRDefault="001168C5" w:rsidP="00400529">
            <w:pPr>
              <w:pStyle w:val="Heading3"/>
              <w:outlineLvl w:val="2"/>
            </w:pPr>
            <w:r w:rsidRPr="00E34C8D">
              <w:t>Options</w:t>
            </w:r>
          </w:p>
          <w:p w14:paraId="4E71EB25" w14:textId="04FA55F9" w:rsidR="001168C5" w:rsidRDefault="001168C5" w:rsidP="00400529">
            <w:pPr>
              <w:pStyle w:val="BodyText"/>
            </w:pPr>
            <w:r w:rsidRPr="003F5462">
              <w:t>A</w:t>
            </w:r>
            <w:r w:rsidR="00B50039">
              <w:t xml:space="preserve"> </w:t>
            </w:r>
            <w:r w:rsidRPr="003F5462">
              <w:rPr>
                <w:b/>
                <w:iCs/>
              </w:rPr>
              <w:t>Motion to Set Aside Judgment or Order</w:t>
            </w:r>
            <w:r w:rsidR="00B50039">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35021551" w14:textId="77777777" w:rsidR="001168C5" w:rsidRPr="00E34C8D" w:rsidRDefault="001168C5" w:rsidP="00400529">
            <w:pPr>
              <w:pStyle w:val="BodyText"/>
            </w:pPr>
            <w:del w:id="58" w:author="Caroline Robinson" w:date="2023-02-21T14:36:00Z">
              <w:r w:rsidRPr="00E34C8D" w:rsidDel="003F5462">
                <w:delText xml:space="preserve">remember </w:delText>
              </w:r>
            </w:del>
            <w:r w:rsidRPr="00E34C8D">
              <w:t xml:space="preserve">you must file all documents with the court within 10 days from the day the motion was hand delivered to you or 13 days from the day it was mailed to you (you can see this date on the postmark of the envelope).  </w:t>
            </w:r>
          </w:p>
          <w:p w14:paraId="2BF89CFE" w14:textId="2B7CF8CD" w:rsidR="001168C5" w:rsidRPr="00FD69AD" w:rsidRDefault="001168C5" w:rsidP="00400529">
            <w:pPr>
              <w:pStyle w:val="ListParagraph"/>
              <w:ind w:left="422"/>
              <w:rPr>
                <w:ins w:id="59" w:author="Caroline Robinson" w:date="2023-02-21T10:12:00Z"/>
              </w:rPr>
            </w:pPr>
            <w:r w:rsidRPr="00E34C8D">
              <w:t>You can fill out a response stating you agree, file it with the court, and give the other parent a copy.</w:t>
            </w:r>
            <w:ins w:id="60" w:author="Caroline Robinson" w:date="2023-02-21T10:11:00Z">
              <w:r>
                <w:t xml:space="preserve"> See Steps </w:t>
              </w:r>
            </w:ins>
            <w:r w:rsidR="00D94616">
              <w:rPr>
                <w:rFonts w:eastAsia="Arial"/>
              </w:rPr>
              <w:fldChar w:fldCharType="begin"/>
            </w:r>
            <w:r w:rsidR="00D94616">
              <w:rPr>
                <w:rFonts w:eastAsia="Arial"/>
              </w:rPr>
              <w:instrText xml:space="preserve"> REF  RespondSetAside  \* MERGEFORMAT </w:instrText>
            </w:r>
            <w:r w:rsidR="00D94616">
              <w:rPr>
                <w:rFonts w:eastAsia="Arial"/>
              </w:rPr>
              <w:fldChar w:fldCharType="separate"/>
            </w:r>
            <w:r w:rsidR="00D07521">
              <w:rPr>
                <w:noProof/>
                <w:shd w:val="clear" w:color="auto" w:fill="FFFFFF"/>
              </w:rPr>
              <w:t>29</w:t>
            </w:r>
            <w:r w:rsidR="00D94616">
              <w:rPr>
                <w:rFonts w:eastAsia="Arial"/>
              </w:rPr>
              <w:fldChar w:fldCharType="end"/>
            </w:r>
            <w:ins w:id="61" w:author="Caroline Robinson" w:date="2023-02-21T10:11:00Z">
              <w:r>
                <w:rPr>
                  <w:shd w:val="clear" w:color="auto" w:fill="FFFFFF"/>
                </w:rPr>
                <w:t xml:space="preserve"> and</w:t>
              </w:r>
            </w:ins>
            <w:r>
              <w:rPr>
                <w:shd w:val="clear" w:color="auto" w:fill="FFFFFF"/>
              </w:rPr>
              <w:t xml:space="preserve"> </w:t>
            </w:r>
            <w:r w:rsidR="00D94616">
              <w:rPr>
                <w:rFonts w:eastAsia="Arial"/>
              </w:rPr>
              <w:fldChar w:fldCharType="begin"/>
            </w:r>
            <w:r w:rsidR="00D94616">
              <w:rPr>
                <w:rFonts w:eastAsia="Arial"/>
              </w:rPr>
              <w:instrText xml:space="preserve"> REF  FileSetAsideResponse  \* MERGEFORMAT </w:instrText>
            </w:r>
            <w:r w:rsidR="00D94616">
              <w:rPr>
                <w:rFonts w:eastAsia="Arial"/>
              </w:rPr>
              <w:fldChar w:fldCharType="separate"/>
            </w:r>
            <w:r w:rsidR="00D07521">
              <w:rPr>
                <w:noProof/>
                <w:shd w:val="clear" w:color="auto" w:fill="FFFFFF"/>
              </w:rPr>
              <w:t>30</w:t>
            </w:r>
            <w:r w:rsidR="00D94616">
              <w:rPr>
                <w:rFonts w:eastAsia="Arial"/>
              </w:rPr>
              <w:fldChar w:fldCharType="end"/>
            </w:r>
            <w:ins w:id="62" w:author="Caroline Robinson" w:date="2023-02-21T10:12:00Z">
              <w:r>
                <w:rPr>
                  <w:shd w:val="clear" w:color="auto" w:fill="FFFFFF"/>
                </w:rPr>
                <w:t>.</w:t>
              </w:r>
            </w:ins>
          </w:p>
          <w:p w14:paraId="7BAB8A92" w14:textId="77777777" w:rsidR="001168C5" w:rsidRPr="00E34C8D" w:rsidRDefault="001168C5" w:rsidP="00400529">
            <w:ins w:id="63" w:author="Caroline Robinson" w:date="2023-02-21T10:12:00Z">
              <w:r>
                <w:t>Or</w:t>
              </w:r>
            </w:ins>
          </w:p>
          <w:p w14:paraId="7EEFFC1F" w14:textId="64B9D03D" w:rsidR="001168C5" w:rsidRPr="00E34C8D" w:rsidRDefault="001168C5" w:rsidP="00400529">
            <w:pPr>
              <w:pStyle w:val="ListParagraph"/>
              <w:ind w:left="422"/>
            </w:pPr>
            <w:r w:rsidRPr="00E34C8D">
              <w:t>You can contact the other parent and put your agreement in writing together to file with the court.</w:t>
            </w:r>
            <w:ins w:id="64" w:author="Caroline Robinson" w:date="2023-02-21T10:12:00Z">
              <w:r>
                <w:t xml:space="preserve"> See Steps </w:t>
              </w:r>
            </w:ins>
            <w:r w:rsidR="00D94616">
              <w:rPr>
                <w:rFonts w:eastAsia="Arial"/>
              </w:rPr>
              <w:fldChar w:fldCharType="begin"/>
            </w:r>
            <w:r w:rsidR="00D94616">
              <w:rPr>
                <w:rFonts w:eastAsia="Arial"/>
              </w:rPr>
              <w:instrText xml:space="preserve"> REF  SetAsideContactParent  \* MERGEFORMAT </w:instrText>
            </w:r>
            <w:r w:rsidR="00D94616">
              <w:rPr>
                <w:rFonts w:eastAsia="Arial"/>
              </w:rPr>
              <w:fldChar w:fldCharType="separate"/>
            </w:r>
            <w:r w:rsidR="00D07521">
              <w:rPr>
                <w:noProof/>
                <w:shd w:val="clear" w:color="auto" w:fill="FFFFFF"/>
              </w:rPr>
              <w:t>31</w:t>
            </w:r>
            <w:r w:rsidR="00D94616">
              <w:rPr>
                <w:rFonts w:eastAsia="Arial"/>
              </w:rPr>
              <w:fldChar w:fldCharType="end"/>
            </w:r>
            <w:ins w:id="65" w:author="Caroline Robinson" w:date="2023-02-21T10:12:00Z">
              <w:r>
                <w:rPr>
                  <w:shd w:val="clear" w:color="auto" w:fill="FFFFFF"/>
                </w:rPr>
                <w:t xml:space="preserve"> and</w:t>
              </w:r>
            </w:ins>
            <w:ins w:id="66" w:author="Caroline Robinson" w:date="2023-02-21T10:13:00Z">
              <w:r>
                <w:rPr>
                  <w:shd w:val="clear" w:color="auto" w:fill="FFFFFF"/>
                </w:rPr>
                <w:t xml:space="preserve"> </w:t>
              </w:r>
            </w:ins>
            <w:r w:rsidR="00D94616">
              <w:rPr>
                <w:rFonts w:eastAsia="Arial"/>
              </w:rPr>
              <w:fldChar w:fldCharType="begin"/>
            </w:r>
            <w:r w:rsidR="00D94616">
              <w:rPr>
                <w:rFonts w:eastAsia="Arial"/>
              </w:rPr>
              <w:instrText xml:space="preserve"> REF  FileSetAsideAgreement  \* MERGEFORMAT </w:instrText>
            </w:r>
            <w:r w:rsidR="00D94616">
              <w:rPr>
                <w:rFonts w:eastAsia="Arial"/>
              </w:rPr>
              <w:fldChar w:fldCharType="separate"/>
            </w:r>
            <w:r w:rsidR="00D07521">
              <w:rPr>
                <w:noProof/>
                <w:shd w:val="clear" w:color="auto" w:fill="FFFFFF"/>
              </w:rPr>
              <w:t>32</w:t>
            </w:r>
            <w:r w:rsidR="00D94616">
              <w:rPr>
                <w:rFonts w:eastAsia="Arial"/>
              </w:rPr>
              <w:fldChar w:fldCharType="end"/>
            </w:r>
            <w:ins w:id="67" w:author="Caroline Robinson" w:date="2023-02-21T10:13:00Z">
              <w:r>
                <w:rPr>
                  <w:shd w:val="clear" w:color="auto" w:fill="FFFFFF"/>
                </w:rPr>
                <w:t>.</w:t>
              </w:r>
            </w:ins>
          </w:p>
        </w:tc>
      </w:tr>
      <w:tr w:rsidR="004C0700" w14:paraId="718EEA3C" w14:textId="77777777" w:rsidTr="00400529">
        <w:trPr>
          <w:jc w:val="center"/>
        </w:trPr>
        <w:tc>
          <w:tcPr>
            <w:tcW w:w="2880" w:type="dxa"/>
            <w:tcMar>
              <w:top w:w="360" w:type="dxa"/>
              <w:left w:w="115" w:type="dxa"/>
              <w:right w:w="115" w:type="dxa"/>
            </w:tcMar>
          </w:tcPr>
          <w:p w14:paraId="16B67F66" w14:textId="0908693A" w:rsidR="004C0700" w:rsidRDefault="004C0700"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24238EE" w14:textId="77777777" w:rsidR="004C0700" w:rsidRDefault="004C0700" w:rsidP="00400529"/>
        </w:tc>
      </w:tr>
      <w:tr w:rsidR="004C0700" w14:paraId="4A5D99ED" w14:textId="77777777" w:rsidTr="00400529">
        <w:trPr>
          <w:jc w:val="center"/>
        </w:trPr>
        <w:tc>
          <w:tcPr>
            <w:tcW w:w="2880" w:type="dxa"/>
            <w:tcMar>
              <w:top w:w="360" w:type="dxa"/>
              <w:left w:w="115" w:type="dxa"/>
              <w:right w:w="115" w:type="dxa"/>
            </w:tcMar>
          </w:tcPr>
          <w:p w14:paraId="68BD10D1" w14:textId="2D9367A0" w:rsidR="004C0700" w:rsidRDefault="004C0700"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w:t>
            </w:r>
            <w:proofErr w:type="gramStart"/>
            <w:r>
              <w:rPr>
                <w:shd w:val="clear" w:color="auto" w:fill="FFFFFF"/>
              </w:rPr>
              <w:t>in(</w:t>
            </w:r>
            <w:proofErr w:type="gramEnd"/>
            <w:r>
              <w:rPr>
                <w:shd w:val="clear" w:color="auto" w:fill="FFFFFF"/>
              </w:rPr>
              <w:t>'agree', 'agree to some', 'agree to none') %}</w:t>
            </w:r>
          </w:p>
        </w:tc>
        <w:tc>
          <w:tcPr>
            <w:tcW w:w="7612" w:type="dxa"/>
            <w:tcMar>
              <w:top w:w="432" w:type="dxa"/>
              <w:left w:w="115" w:type="dxa"/>
              <w:right w:w="115" w:type="dxa"/>
            </w:tcMar>
          </w:tcPr>
          <w:p w14:paraId="383AFF36" w14:textId="77777777" w:rsidR="004C0700" w:rsidRDefault="004C0700" w:rsidP="00400529"/>
        </w:tc>
      </w:tr>
      <w:tr w:rsidR="001168C5" w14:paraId="4046F208" w14:textId="77777777" w:rsidTr="00400529">
        <w:trPr>
          <w:jc w:val="center"/>
        </w:trPr>
        <w:tc>
          <w:tcPr>
            <w:tcW w:w="2880" w:type="dxa"/>
            <w:tcMar>
              <w:top w:w="360" w:type="dxa"/>
              <w:left w:w="115" w:type="dxa"/>
              <w:right w:w="115" w:type="dxa"/>
            </w:tcMar>
          </w:tcPr>
          <w:p w14:paraId="509A9EA0" w14:textId="0E81F378" w:rsidR="001168C5" w:rsidRPr="00A50D37" w:rsidRDefault="001168C5" w:rsidP="001168C5">
            <w:pPr>
              <w:pStyle w:val="Heading2"/>
              <w:outlineLvl w:val="1"/>
              <w:rPr>
                <w:shd w:val="clear" w:color="auto" w:fill="FFFFFF"/>
              </w:rPr>
            </w:pPr>
            <w:r w:rsidRPr="00A50D37">
              <w:rPr>
                <w:shd w:val="clear" w:color="auto" w:fill="FFFFFF"/>
              </w:rPr>
              <w:t xml:space="preserve">Step </w:t>
            </w:r>
            <w:bookmarkStart w:id="6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29</w:t>
            </w:r>
            <w:r w:rsidRPr="00A50D37">
              <w:rPr>
                <w:shd w:val="clear" w:color="auto" w:fill="FFFFFF"/>
              </w:rPr>
              <w:fldChar w:fldCharType="end"/>
            </w:r>
            <w:bookmarkEnd w:id="68"/>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sidR="00AC31F6">
              <w:rPr>
                <w:shd w:val="clear" w:color="auto" w:fill="FFFFFF"/>
              </w:rPr>
              <w:t xml:space="preserve">you {% if </w:t>
            </w:r>
            <w:proofErr w:type="spellStart"/>
            <w:r w:rsidR="00AC31F6">
              <w:rPr>
                <w:shd w:val="clear" w:color="auto" w:fill="FFFFFF"/>
              </w:rPr>
              <w:t>respond_to_set_aside</w:t>
            </w:r>
            <w:proofErr w:type="spellEnd"/>
            <w:r w:rsidR="00F43981">
              <w:rPr>
                <w:shd w:val="clear" w:color="auto" w:fill="FFFFFF"/>
              </w:rPr>
              <w:t xml:space="preserve"> </w:t>
            </w:r>
            <w:r w:rsidR="00AC31F6">
              <w:rPr>
                <w:shd w:val="clear" w:color="auto" w:fill="FFFFFF"/>
              </w:rPr>
              <w:t>==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proofErr w:type="gramStart"/>
            <w:r>
              <w:rPr>
                <w:shd w:val="clear" w:color="auto" w:fill="FFFFFF"/>
              </w:rPr>
              <w:t>a</w:t>
            </w:r>
            <w:r w:rsidRPr="001168C5">
              <w:rPr>
                <w:shd w:val="clear" w:color="auto" w:fill="FFFFFF"/>
              </w:rPr>
              <w:t>gree</w:t>
            </w:r>
            <w:r w:rsidR="00AC31F6">
              <w:rPr>
                <w:shd w:val="clear" w:color="auto" w:fill="FFFFFF"/>
              </w:rPr>
              <w:t>{</w:t>
            </w:r>
            <w:proofErr w:type="gramEnd"/>
            <w:r w:rsidR="00AC31F6">
              <w:rPr>
                <w:shd w:val="clear" w:color="auto" w:fill="FFFFFF"/>
              </w:rPr>
              <w:t>%</w:t>
            </w:r>
            <w:r w:rsidR="00465A58">
              <w:rPr>
                <w:shd w:val="clear" w:color="auto" w:fill="FFFFFF"/>
              </w:rPr>
              <w:t xml:space="preserve"> </w:t>
            </w:r>
            <w:r w:rsidR="00AC31F6">
              <w:rPr>
                <w:shd w:val="clear" w:color="auto" w:fill="FFFFFF"/>
              </w:rPr>
              <w:lastRenderedPageBreak/>
              <w:t>else</w:t>
            </w:r>
            <w:r w:rsidR="00465A58">
              <w:rPr>
                <w:shd w:val="clear" w:color="auto" w:fill="FFFFFF"/>
              </w:rPr>
              <w:t xml:space="preserve"> </w:t>
            </w:r>
            <w:r w:rsidR="00AC31F6">
              <w:rPr>
                <w:shd w:val="clear" w:color="auto" w:fill="FFFFFF"/>
              </w:rPr>
              <w:t>%}do not agree with the Motion to Set Aside Judgment or Order {% endif</w:t>
            </w:r>
            <w:r w:rsidR="00465A58">
              <w:rPr>
                <w:shd w:val="clear" w:color="auto" w:fill="FFFFFF"/>
              </w:rPr>
              <w:t xml:space="preserve"> </w:t>
            </w:r>
            <w:r w:rsidR="00AC31F6">
              <w:rPr>
                <w:shd w:val="clear" w:color="auto" w:fill="FFFFFF"/>
              </w:rPr>
              <w:t>%}</w:t>
            </w:r>
          </w:p>
        </w:tc>
        <w:tc>
          <w:tcPr>
            <w:tcW w:w="7612" w:type="dxa"/>
            <w:tcMar>
              <w:top w:w="432" w:type="dxa"/>
              <w:left w:w="115" w:type="dxa"/>
              <w:right w:w="115" w:type="dxa"/>
            </w:tcMar>
          </w:tcPr>
          <w:p w14:paraId="2548F787" w14:textId="7929C786" w:rsidR="00AC31F6" w:rsidRDefault="00AC31F6" w:rsidP="00AC31F6">
            <w:pPr>
              <w:pStyle w:val="BodyText"/>
            </w:pPr>
            <w:r w:rsidRPr="00AC31F6">
              <w:lastRenderedPageBreak/>
              <w:t>{%</w:t>
            </w:r>
            <w:r>
              <w:t>p</w:t>
            </w:r>
            <w:r w:rsidRPr="00AC31F6">
              <w:t xml:space="preserve"> if </w:t>
            </w:r>
            <w:proofErr w:type="spellStart"/>
            <w:r w:rsidRPr="00AC31F6">
              <w:t>respond_to_set_aside</w:t>
            </w:r>
            <w:proofErr w:type="spellEnd"/>
            <w:r w:rsidRPr="00AC31F6">
              <w:t xml:space="preserve"> == 'agree' %}</w:t>
            </w:r>
          </w:p>
          <w:p w14:paraId="2E207F16" w14:textId="7408C4D6" w:rsidR="001168C5" w:rsidRDefault="00AC31F6" w:rsidP="00AC31F6">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001168C5" w:rsidRPr="00406828">
              <w:t>Fill out:</w:t>
            </w:r>
          </w:p>
          <w:p w14:paraId="0F743BE8" w14:textId="19932AAB" w:rsidR="00AC31F6" w:rsidRDefault="00AC31F6" w:rsidP="00AC31F6">
            <w:pPr>
              <w:pStyle w:val="BodyText"/>
            </w:pPr>
            <w:r>
              <w:t>{%p else %}</w:t>
            </w:r>
          </w:p>
          <w:p w14:paraId="7D4031C8" w14:textId="320F44D9" w:rsidR="00AC31F6" w:rsidRPr="00E36A87" w:rsidRDefault="00AC31F6" w:rsidP="00AC31F6">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B275CA8" w14:textId="75E2A6C9" w:rsidR="00AC31F6" w:rsidRDefault="00AC31F6" w:rsidP="00AC31F6">
            <w:pPr>
              <w:pStyle w:val="BodyText"/>
            </w:pPr>
            <w:r>
              <w:lastRenderedPageBreak/>
              <w:t>{%p</w:t>
            </w:r>
            <w:r w:rsidR="00465A58">
              <w:t xml:space="preserve"> </w:t>
            </w:r>
            <w:r>
              <w:t>endif</w:t>
            </w:r>
            <w:r w:rsidR="00465A58">
              <w:t xml:space="preserve"> </w:t>
            </w:r>
            <w:r>
              <w:t>%}</w:t>
            </w:r>
          </w:p>
          <w:p w14:paraId="2FB844F0" w14:textId="3299E712" w:rsidR="001168C5" w:rsidRDefault="00EC395A" w:rsidP="001168C5">
            <w:pPr>
              <w:pStyle w:val="BodyText"/>
              <w:numPr>
                <w:ilvl w:val="1"/>
                <w:numId w:val="20"/>
              </w:numPr>
              <w:ind w:left="420"/>
            </w:pPr>
            <w:hyperlink r:id="rId109" w:tgtFrame="_blank" w:history="1">
              <w:r w:rsidR="001168C5" w:rsidRPr="00406828">
                <w:rPr>
                  <w:rStyle w:val="Hyperlink"/>
                </w:rPr>
                <w:t>CIV-810</w:t>
              </w:r>
            </w:hyperlink>
            <w:r w:rsidR="00AC31F6">
              <w:t xml:space="preserve"> </w:t>
            </w:r>
            <w:r w:rsidR="001168C5" w:rsidRPr="00AC31F6">
              <w:rPr>
                <w:b/>
              </w:rPr>
              <w:t>Response to Motion</w:t>
            </w:r>
            <w:r w:rsidR="001168C5">
              <w:br/>
            </w:r>
            <w:r w:rsidR="001168C5" w:rsidRPr="00406828">
              <w:t>public.courts.alaska.gov/web/forms/docs/civ-810.pdf</w:t>
            </w:r>
          </w:p>
          <w:p w14:paraId="56C4358B" w14:textId="5542713C" w:rsidR="001168C5" w:rsidRPr="00AC31F6" w:rsidRDefault="00EC395A" w:rsidP="00AC31F6">
            <w:pPr>
              <w:pStyle w:val="BodyText"/>
              <w:numPr>
                <w:ilvl w:val="1"/>
                <w:numId w:val="20"/>
              </w:numPr>
              <w:ind w:left="420"/>
            </w:pPr>
            <w:hyperlink r:id="rId110" w:tgtFrame="_blank" w:history="1">
              <w:r w:rsidR="00AC31F6" w:rsidRPr="00406828">
                <w:rPr>
                  <w:rStyle w:val="Hyperlink"/>
                </w:rPr>
                <w:t>CIV-820</w:t>
              </w:r>
            </w:hyperlink>
            <w:r w:rsidR="00AC31F6">
              <w:rPr>
                <w:rStyle w:val="Hyperlink"/>
              </w:rPr>
              <w:t xml:space="preserve"> </w:t>
            </w:r>
            <w:r w:rsidR="00AC31F6" w:rsidRPr="00AC31F6">
              <w:rPr>
                <w:b/>
              </w:rPr>
              <w:t>Order on Motion</w:t>
            </w:r>
            <w:r w:rsidR="00AC31F6">
              <w:rPr>
                <w:rStyle w:val="Hyperlink"/>
              </w:rPr>
              <w:br/>
            </w:r>
            <w:r w:rsidR="00AC31F6" w:rsidRPr="00AC31F6">
              <w:t>public.courts.alaska.gov/web/forms/docs/civ-820.pdf</w:t>
            </w:r>
          </w:p>
        </w:tc>
      </w:tr>
      <w:tr w:rsidR="001168C5" w14:paraId="15C9D86F" w14:textId="77777777" w:rsidTr="00400529">
        <w:trPr>
          <w:jc w:val="center"/>
        </w:trPr>
        <w:tc>
          <w:tcPr>
            <w:tcW w:w="2880" w:type="dxa"/>
            <w:tcMar>
              <w:top w:w="360" w:type="dxa"/>
              <w:left w:w="115" w:type="dxa"/>
              <w:right w:w="115" w:type="dxa"/>
            </w:tcMar>
          </w:tcPr>
          <w:p w14:paraId="65073DBD" w14:textId="5B8AC807" w:rsidR="001168C5" w:rsidRPr="00A50D37" w:rsidRDefault="001168C5" w:rsidP="00400529">
            <w:pPr>
              <w:pStyle w:val="Heading2"/>
              <w:outlineLvl w:val="1"/>
              <w:rPr>
                <w:shd w:val="clear" w:color="auto" w:fill="FFFFFF"/>
              </w:rPr>
            </w:pPr>
            <w:r w:rsidRPr="00A50D37">
              <w:rPr>
                <w:shd w:val="clear" w:color="auto" w:fill="FFFFFF"/>
              </w:rPr>
              <w:lastRenderedPageBreak/>
              <w:t xml:space="preserve">Step </w:t>
            </w:r>
            <w:bookmarkStart w:id="6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30</w:t>
            </w:r>
            <w:r w:rsidRPr="00A50D37">
              <w:rPr>
                <w:shd w:val="clear" w:color="auto" w:fill="FFFFFF"/>
              </w:rPr>
              <w:fldChar w:fldCharType="end"/>
            </w:r>
            <w:bookmarkEnd w:id="69"/>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1D87664" w14:textId="77777777" w:rsidR="001168C5" w:rsidRDefault="001168C5" w:rsidP="00400529">
            <w:pPr>
              <w:pStyle w:val="BodyText"/>
              <w:ind w:left="440"/>
            </w:pPr>
            <w:r>
              <w:t>You have 10 days if delivered by hand and 13 days from the day you mailed your response</w:t>
            </w:r>
          </w:p>
          <w:p w14:paraId="4842C866" w14:textId="77777777" w:rsidR="001168C5" w:rsidRDefault="001168C5" w:rsidP="00400529">
            <w:pPr>
              <w:pStyle w:val="BodyText"/>
              <w:ind w:left="440"/>
            </w:pPr>
            <w:r>
              <w:t>Make 2 copies of your response. Keep 1 copy for your own records.</w:t>
            </w:r>
          </w:p>
          <w:p w14:paraId="450EC460" w14:textId="77777777" w:rsidR="001168C5" w:rsidRDefault="001168C5" w:rsidP="00400529">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A29EF30" w14:textId="3BC7EEF1" w:rsidR="001168C5" w:rsidRPr="00E34C8D" w:rsidRDefault="001168C5" w:rsidP="00400529">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1168C5" w14:paraId="40ED8F3B" w14:textId="77777777" w:rsidTr="00400529">
        <w:trPr>
          <w:jc w:val="center"/>
        </w:trPr>
        <w:tc>
          <w:tcPr>
            <w:tcW w:w="2880" w:type="dxa"/>
            <w:tcMar>
              <w:top w:w="360" w:type="dxa"/>
              <w:left w:w="115" w:type="dxa"/>
              <w:right w:w="115" w:type="dxa"/>
            </w:tcMar>
          </w:tcPr>
          <w:p w14:paraId="5F3B9384" w14:textId="77777777" w:rsidR="001168C5" w:rsidRDefault="001168C5"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1168C5" w:rsidRDefault="001168C5" w:rsidP="00400529"/>
        </w:tc>
      </w:tr>
      <w:tr w:rsidR="00F43981" w14:paraId="59B0EA74" w14:textId="77777777" w:rsidTr="00400529">
        <w:trPr>
          <w:jc w:val="center"/>
        </w:trPr>
        <w:tc>
          <w:tcPr>
            <w:tcW w:w="2880" w:type="dxa"/>
            <w:tcMar>
              <w:top w:w="360" w:type="dxa"/>
              <w:left w:w="115" w:type="dxa"/>
              <w:right w:w="115" w:type="dxa"/>
            </w:tcMar>
          </w:tcPr>
          <w:p w14:paraId="7E828D5D" w14:textId="2E800884" w:rsidR="00F43981" w:rsidRDefault="00F43981" w:rsidP="00400529">
            <w:pPr>
              <w:pStyle w:val="BodyText"/>
              <w:rPr>
                <w:shd w:val="clear" w:color="auto" w:fill="FFFFFF"/>
              </w:rPr>
            </w:pPr>
            <w:r w:rsidRPr="00AC31F6">
              <w:t>{%</w:t>
            </w:r>
            <w:r>
              <w:t>tr</w:t>
            </w:r>
            <w:r w:rsidRPr="00AC31F6">
              <w:t xml:space="preserve"> if </w:t>
            </w:r>
            <w:proofErr w:type="spellStart"/>
            <w:r w:rsidRPr="00AC31F6">
              <w:t>respond_to_set_aside</w:t>
            </w:r>
            <w:proofErr w:type="spellEnd"/>
            <w:r w:rsidRPr="00AC31F6">
              <w:t xml:space="preserve"> </w:t>
            </w:r>
            <w:r w:rsidR="00852E02">
              <w:t>=</w:t>
            </w:r>
            <w:r w:rsidRPr="00AC31F6">
              <w:t>= 'agree' %}</w:t>
            </w:r>
          </w:p>
        </w:tc>
        <w:tc>
          <w:tcPr>
            <w:tcW w:w="7612" w:type="dxa"/>
            <w:tcMar>
              <w:top w:w="432" w:type="dxa"/>
              <w:left w:w="115" w:type="dxa"/>
              <w:right w:w="115" w:type="dxa"/>
            </w:tcMar>
          </w:tcPr>
          <w:p w14:paraId="71761282" w14:textId="77777777" w:rsidR="00F43981" w:rsidRDefault="00F43981" w:rsidP="00400529"/>
        </w:tc>
      </w:tr>
      <w:tr w:rsidR="004C0700" w14:paraId="2BFC48B0" w14:textId="77777777" w:rsidTr="00400529">
        <w:trPr>
          <w:jc w:val="center"/>
        </w:trPr>
        <w:tc>
          <w:tcPr>
            <w:tcW w:w="2880" w:type="dxa"/>
            <w:tcMar>
              <w:top w:w="360" w:type="dxa"/>
              <w:left w:w="115" w:type="dxa"/>
              <w:right w:w="115" w:type="dxa"/>
            </w:tcMar>
          </w:tcPr>
          <w:p w14:paraId="7ECC2F98" w14:textId="0026568A" w:rsidR="004C0700" w:rsidRPr="00892DC7" w:rsidRDefault="004C0700" w:rsidP="00400529">
            <w:pPr>
              <w:pStyle w:val="Heading2"/>
              <w:outlineLvl w:val="1"/>
              <w:rPr>
                <w:bCs/>
              </w:rPr>
            </w:pPr>
            <w:r w:rsidRPr="00A50D37">
              <w:rPr>
                <w:shd w:val="clear" w:color="auto" w:fill="FFFFFF"/>
              </w:rPr>
              <w:t xml:space="preserve">Step </w:t>
            </w:r>
            <w:bookmarkStart w:id="70"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31</w:t>
            </w:r>
            <w:r w:rsidRPr="00A50D37">
              <w:rPr>
                <w:shd w:val="clear" w:color="auto" w:fill="FFFFFF"/>
              </w:rPr>
              <w:fldChar w:fldCharType="end"/>
            </w:r>
            <w:bookmarkEnd w:id="70"/>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w:t>
            </w:r>
            <w:r w:rsidRPr="00892DC7">
              <w:rPr>
                <w:bCs/>
              </w:rPr>
              <w:lastRenderedPageBreak/>
              <w:t>court</w:t>
            </w:r>
          </w:p>
          <w:p w14:paraId="7A4ADACB" w14:textId="77777777" w:rsidR="004C0700" w:rsidRPr="00A50D37" w:rsidRDefault="004C0700" w:rsidP="00400529">
            <w:pPr>
              <w:pStyle w:val="Heading2"/>
              <w:outlineLvl w:val="1"/>
              <w:rPr>
                <w:shd w:val="clear" w:color="auto" w:fill="FFFFFF"/>
              </w:rPr>
            </w:pPr>
          </w:p>
        </w:tc>
        <w:tc>
          <w:tcPr>
            <w:tcW w:w="7612" w:type="dxa"/>
            <w:tcMar>
              <w:top w:w="432" w:type="dxa"/>
              <w:left w:w="115" w:type="dxa"/>
              <w:right w:w="115" w:type="dxa"/>
            </w:tcMar>
          </w:tcPr>
          <w:p w14:paraId="24B89243" w14:textId="77777777" w:rsidR="004C0700" w:rsidRDefault="004C0700" w:rsidP="00400529">
            <w:pPr>
              <w:pStyle w:val="BodyText"/>
            </w:pPr>
            <w:r>
              <w:lastRenderedPageBreak/>
              <w:t xml:space="preserve">If you and the other parent agree, and are able to work together to write out the agreement, you can fill out and </w:t>
            </w:r>
            <w:r w:rsidRPr="000E1D2A">
              <w:t>file with the court</w:t>
            </w:r>
            <w:r>
              <w:t>:</w:t>
            </w:r>
          </w:p>
          <w:p w14:paraId="66BEB4EF" w14:textId="12ECA841" w:rsidR="004C0700" w:rsidRDefault="004C0700" w:rsidP="004005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11" w:tgtFrame="_blank" w:history="1">
              <w:r>
                <w:rPr>
                  <w:rStyle w:val="Hyperlink"/>
                  <w:color w:val="006699"/>
                </w:rPr>
                <w:t>Word</w:t>
              </w:r>
            </w:hyperlink>
            <w:r>
              <w:rPr>
                <w:rStyle w:val="Hyperlink"/>
                <w:color w:val="006699"/>
              </w:rPr>
              <w:t xml:space="preserve"> </w:t>
            </w:r>
            <w:hyperlink r:id="rId11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13" w:tgtFrame="_blank" w:history="1">
              <w:r>
                <w:rPr>
                  <w:rStyle w:val="Hyperlink"/>
                  <w:color w:val="006699"/>
                </w:rPr>
                <w:t>PDF</w:t>
              </w:r>
            </w:hyperlink>
            <w:r>
              <w:rPr>
                <w:rStyle w:val="Hyperlink"/>
                <w:color w:val="006699"/>
              </w:rPr>
              <w:br/>
            </w:r>
            <w:r w:rsidRPr="00B61C19">
              <w:t>courts.alaska.gov/shc/family/docs/shc-1063n.pdf</w:t>
            </w:r>
          </w:p>
          <w:p w14:paraId="122EE462" w14:textId="32A17B5B" w:rsidR="004C0700" w:rsidRPr="00E34C8D" w:rsidRDefault="004C0700" w:rsidP="004C0700">
            <w:pPr>
              <w:pStyle w:val="ListParagraph"/>
              <w:ind w:left="418"/>
            </w:pPr>
            <w:r w:rsidRPr="004E5FAE">
              <w:rPr>
                <w:b/>
                <w:color w:val="000000"/>
              </w:rPr>
              <w:lastRenderedPageBreak/>
              <w:t>Agreement</w:t>
            </w:r>
            <w:r w:rsidRPr="004E5FAE">
              <w:rPr>
                <w:b/>
              </w:rPr>
              <w:t xml:space="preserve"> &amp; Order, SHC-1061</w:t>
            </w:r>
            <w:r>
              <w:br/>
              <w:t xml:space="preserve">as a </w:t>
            </w:r>
            <w:hyperlink r:id="rId114" w:tgtFrame="_blank" w:history="1">
              <w:r>
                <w:rPr>
                  <w:rStyle w:val="Hyperlink"/>
                  <w:color w:val="006699"/>
                </w:rPr>
                <w:t>Word</w:t>
              </w:r>
            </w:hyperlink>
            <w:r>
              <w:rPr>
                <w:rStyle w:val="Hyperlink"/>
                <w:color w:val="006699"/>
              </w:rPr>
              <w:t xml:space="preserve"> </w:t>
            </w:r>
            <w:hyperlink r:id="rId11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1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4C0700" w14:paraId="6DA50D7E" w14:textId="77777777" w:rsidTr="00400529">
        <w:trPr>
          <w:trHeight w:val="4480"/>
          <w:jc w:val="center"/>
        </w:trPr>
        <w:tc>
          <w:tcPr>
            <w:tcW w:w="2880" w:type="dxa"/>
            <w:tcMar>
              <w:top w:w="360" w:type="dxa"/>
              <w:left w:w="115" w:type="dxa"/>
              <w:right w:w="115" w:type="dxa"/>
            </w:tcMar>
          </w:tcPr>
          <w:p w14:paraId="087D4D8D" w14:textId="6A367620" w:rsidR="004C0700" w:rsidRPr="00A50D37" w:rsidRDefault="004C0700" w:rsidP="00400529">
            <w:pPr>
              <w:pStyle w:val="Heading2"/>
              <w:outlineLvl w:val="1"/>
              <w:rPr>
                <w:shd w:val="clear" w:color="auto" w:fill="FFFFFF"/>
              </w:rPr>
            </w:pPr>
            <w:r w:rsidRPr="00A50D37">
              <w:rPr>
                <w:shd w:val="clear" w:color="auto" w:fill="FFFFFF"/>
              </w:rPr>
              <w:lastRenderedPageBreak/>
              <w:t xml:space="preserve">Step </w:t>
            </w:r>
            <w:bookmarkStart w:id="71"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32</w:t>
            </w:r>
            <w:r w:rsidRPr="00A50D37">
              <w:rPr>
                <w:shd w:val="clear" w:color="auto" w:fill="FFFFFF"/>
              </w:rPr>
              <w:fldChar w:fldCharType="end"/>
            </w:r>
            <w:bookmarkEnd w:id="71"/>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A14C3E2" w14:textId="77777777" w:rsidR="004C0700" w:rsidRDefault="004C0700" w:rsidP="00400529">
            <w:pPr>
              <w:pStyle w:val="Heading3"/>
              <w:outlineLvl w:val="2"/>
            </w:pPr>
            <w:r w:rsidRPr="007F4F15">
              <w:t xml:space="preserve">File </w:t>
            </w:r>
            <w:r>
              <w:t>y</w:t>
            </w:r>
            <w:r w:rsidRPr="007F4F15">
              <w:t xml:space="preserve">our </w:t>
            </w:r>
            <w:r>
              <w:t>agreement with the court within 10 or 13 days</w:t>
            </w:r>
          </w:p>
          <w:p w14:paraId="19AB8EA5" w14:textId="77777777" w:rsidR="004C0700" w:rsidRPr="006A5AFB" w:rsidRDefault="004C0700" w:rsidP="00400529">
            <w:pPr>
              <w:pStyle w:val="BodyText"/>
              <w:rPr>
                <w:b/>
                <w:i/>
                <w:iCs/>
              </w:rPr>
            </w:pPr>
            <w:r>
              <w:t>10 if hand delivered and 13 from day mailed if mailed</w:t>
            </w:r>
          </w:p>
          <w:p w14:paraId="658C05BD" w14:textId="77777777" w:rsidR="004C0700" w:rsidRPr="005564EE" w:rsidRDefault="004C0700" w:rsidP="00400529">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47C50D89" w14:textId="77777777" w:rsidR="004C0700" w:rsidRDefault="004C0700" w:rsidP="00400529">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F43981" w14:paraId="18BA67BF" w14:textId="77777777" w:rsidTr="00400529">
        <w:trPr>
          <w:jc w:val="center"/>
        </w:trPr>
        <w:tc>
          <w:tcPr>
            <w:tcW w:w="2880" w:type="dxa"/>
            <w:tcMar>
              <w:top w:w="360" w:type="dxa"/>
              <w:left w:w="115" w:type="dxa"/>
              <w:right w:w="115" w:type="dxa"/>
            </w:tcMar>
          </w:tcPr>
          <w:p w14:paraId="01E6D08E" w14:textId="77777777" w:rsidR="00F43981" w:rsidRDefault="00F43981"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EDB939B" w14:textId="77777777" w:rsidR="00F43981" w:rsidRDefault="00F43981" w:rsidP="00400529"/>
        </w:tc>
      </w:tr>
      <w:tr w:rsidR="00F43981" w14:paraId="14B5C98F" w14:textId="77777777" w:rsidTr="00400529">
        <w:trPr>
          <w:jc w:val="center"/>
        </w:trPr>
        <w:tc>
          <w:tcPr>
            <w:tcW w:w="2880" w:type="dxa"/>
            <w:tcMar>
              <w:top w:w="360" w:type="dxa"/>
              <w:left w:w="115" w:type="dxa"/>
              <w:right w:w="115" w:type="dxa"/>
            </w:tcMar>
          </w:tcPr>
          <w:p w14:paraId="0774BB09" w14:textId="77777777" w:rsidR="00F43981" w:rsidRDefault="00F43981"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w:t>
            </w:r>
            <w:proofErr w:type="gramStart"/>
            <w:r>
              <w:rPr>
                <w:shd w:val="clear" w:color="auto" w:fill="FFFFFF"/>
              </w:rPr>
              <w:t>in(</w:t>
            </w:r>
            <w:proofErr w:type="gramEnd"/>
            <w:r>
              <w:rPr>
                <w:shd w:val="clear" w:color="auto" w:fill="FFFFFF"/>
              </w:rPr>
              <w:t>'agree', 'agree to some', 'agree to none') %}</w:t>
            </w:r>
          </w:p>
        </w:tc>
        <w:tc>
          <w:tcPr>
            <w:tcW w:w="7612" w:type="dxa"/>
            <w:tcMar>
              <w:top w:w="432" w:type="dxa"/>
              <w:left w:w="115" w:type="dxa"/>
              <w:right w:w="115" w:type="dxa"/>
            </w:tcMar>
          </w:tcPr>
          <w:p w14:paraId="243808C9" w14:textId="77777777" w:rsidR="00F43981" w:rsidRDefault="00F43981" w:rsidP="00400529"/>
        </w:tc>
      </w:tr>
      <w:tr w:rsidR="000B1F23" w14:paraId="68FED4D4" w14:textId="77777777" w:rsidTr="00921DA3">
        <w:trPr>
          <w:jc w:val="center"/>
        </w:trPr>
        <w:tc>
          <w:tcPr>
            <w:tcW w:w="2880" w:type="dxa"/>
            <w:tcMar>
              <w:top w:w="360" w:type="dxa"/>
              <w:left w:w="115" w:type="dxa"/>
              <w:right w:w="115" w:type="dxa"/>
            </w:tcMar>
          </w:tcPr>
          <w:p w14:paraId="1FD095C6" w14:textId="3FD2F77E" w:rsidR="000B1F23" w:rsidRPr="00A50D37" w:rsidRDefault="000B1F23"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33</w:t>
            </w:r>
            <w:r w:rsidRPr="00A50D37">
              <w:rPr>
                <w:shd w:val="clear" w:color="auto" w:fill="FFFFFF"/>
              </w:rPr>
              <w:fldChar w:fldCharType="end"/>
            </w:r>
            <w:r w:rsidRPr="00A50D37">
              <w:rPr>
                <w:shd w:val="clear" w:color="auto" w:fill="FFFFFF"/>
              </w:rPr>
              <w:t>:</w:t>
            </w:r>
            <w:r w:rsidR="00E4039C">
              <w:t xml:space="preserve"> </w:t>
            </w:r>
            <w:r w:rsidR="00E4039C" w:rsidRPr="00E4039C">
              <w:rPr>
                <w:shd w:val="clear" w:color="auto" w:fill="FFFFFF"/>
              </w:rPr>
              <w:t xml:space="preserve">What to </w:t>
            </w:r>
            <w:r w:rsidR="00E4039C">
              <w:rPr>
                <w:shd w:val="clear" w:color="auto" w:fill="FFFFFF"/>
              </w:rPr>
              <w:t>e</w:t>
            </w:r>
            <w:r w:rsidR="00E4039C" w:rsidRPr="00E4039C">
              <w:rPr>
                <w:shd w:val="clear" w:color="auto" w:fill="FFFFFF"/>
              </w:rPr>
              <w:t xml:space="preserve">xpect </w:t>
            </w:r>
            <w:r w:rsidR="00E4039C">
              <w:rPr>
                <w:shd w:val="clear" w:color="auto" w:fill="FFFFFF"/>
              </w:rPr>
              <w:t>a</w:t>
            </w:r>
            <w:r w:rsidR="00E4039C" w:rsidRPr="00E4039C">
              <w:rPr>
                <w:shd w:val="clear" w:color="auto" w:fill="FFFFFF"/>
              </w:rPr>
              <w:t xml:space="preserve">fter </w:t>
            </w:r>
            <w:r w:rsidR="00E4039C">
              <w:rPr>
                <w:shd w:val="clear" w:color="auto" w:fill="FFFFFF"/>
              </w:rPr>
              <w:t>y</w:t>
            </w:r>
            <w:r w:rsidR="00E4039C" w:rsidRPr="00E4039C">
              <w:rPr>
                <w:shd w:val="clear" w:color="auto" w:fill="FFFFFF"/>
              </w:rPr>
              <w:t xml:space="preserve">ou </w:t>
            </w:r>
            <w:r w:rsidR="00E4039C">
              <w:rPr>
                <w:shd w:val="clear" w:color="auto" w:fill="FFFFFF"/>
              </w:rPr>
              <w:t>r</w:t>
            </w:r>
            <w:r w:rsidR="00E4039C" w:rsidRPr="00E4039C">
              <w:rPr>
                <w:shd w:val="clear" w:color="auto" w:fill="FFFFFF"/>
              </w:rPr>
              <w:t>espond to the Motion to Set Aside Judgment or Order</w:t>
            </w:r>
          </w:p>
        </w:tc>
        <w:tc>
          <w:tcPr>
            <w:tcW w:w="7612" w:type="dxa"/>
            <w:tcMar>
              <w:top w:w="432" w:type="dxa"/>
              <w:left w:w="115" w:type="dxa"/>
              <w:right w:w="115" w:type="dxa"/>
            </w:tcMar>
          </w:tcPr>
          <w:p w14:paraId="1026ACC1" w14:textId="5AA5653A" w:rsidR="001E5E67" w:rsidRPr="003F7850" w:rsidRDefault="001E5E67" w:rsidP="003F7850">
            <w:pPr>
              <w:pStyle w:val="BodyText"/>
              <w:numPr>
                <w:ilvl w:val="1"/>
                <w:numId w:val="20"/>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36BE13B9" w14:textId="48D46F27" w:rsidR="001E5E67" w:rsidRPr="003F7850" w:rsidRDefault="001E5E67" w:rsidP="003F7850">
            <w:pPr>
              <w:pStyle w:val="BodyText"/>
              <w:numPr>
                <w:ilvl w:val="1"/>
                <w:numId w:val="20"/>
              </w:numPr>
              <w:ind w:left="420"/>
            </w:pPr>
            <w:r w:rsidRPr="003F7850">
              <w:t xml:space="preserve">If the </w:t>
            </w:r>
            <w:r w:rsidRPr="003F7850">
              <w:rPr>
                <w:b/>
              </w:rPr>
              <w:t>Motion to Set Aside Judgment or Order</w:t>
            </w:r>
            <w:r w:rsidRPr="003F7850">
              <w:t xml:space="preserve"> is granted, the court will notify both parents about the next step in the case.  </w:t>
            </w:r>
          </w:p>
          <w:p w14:paraId="200E8B33" w14:textId="338709F6" w:rsidR="000B1F23" w:rsidRDefault="001E5E67" w:rsidP="003F7850">
            <w:pPr>
              <w:pStyle w:val="BodyText"/>
              <w:numPr>
                <w:ilvl w:val="1"/>
                <w:numId w:val="20"/>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B95C86" w14:paraId="03AAA966" w14:textId="77777777" w:rsidTr="00921DA3">
        <w:trPr>
          <w:jc w:val="center"/>
        </w:trPr>
        <w:tc>
          <w:tcPr>
            <w:tcW w:w="2880" w:type="dxa"/>
            <w:tcMar>
              <w:top w:w="360" w:type="dxa"/>
              <w:left w:w="115" w:type="dxa"/>
              <w:right w:w="115" w:type="dxa"/>
            </w:tcMar>
          </w:tcPr>
          <w:p w14:paraId="422AF5FF" w14:textId="0FF38D0D" w:rsidR="00B95C86" w:rsidRDefault="00B95C86"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2BFD8C" w14:textId="77777777" w:rsidR="00B95C86" w:rsidRDefault="00B95C86" w:rsidP="00CE5ADB"/>
        </w:tc>
      </w:tr>
      <w:tr w:rsidR="000B1F23" w14:paraId="6DD87BB0" w14:textId="77777777" w:rsidTr="00904B5D">
        <w:trPr>
          <w:jc w:val="center"/>
        </w:trPr>
        <w:tc>
          <w:tcPr>
            <w:tcW w:w="2880" w:type="dxa"/>
            <w:tcMar>
              <w:top w:w="360" w:type="dxa"/>
              <w:left w:w="115" w:type="dxa"/>
              <w:right w:w="115" w:type="dxa"/>
            </w:tcMar>
          </w:tcPr>
          <w:p w14:paraId="78B18F18" w14:textId="3169E7B7" w:rsidR="000B1F23" w:rsidRDefault="000B1F23" w:rsidP="00904B5D">
            <w:pPr>
              <w:pStyle w:val="BodyText"/>
              <w:rPr>
                <w:shd w:val="clear" w:color="auto" w:fill="FFFFFF"/>
              </w:rPr>
            </w:pPr>
            <w:r>
              <w:rPr>
                <w:shd w:val="clear" w:color="auto" w:fill="FFFFFF"/>
              </w:rPr>
              <w:t xml:space="preserve">{%tr if </w:t>
            </w:r>
            <w:proofErr w:type="spellStart"/>
            <w:r w:rsidR="00F43981" w:rsidRPr="00F43981">
              <w:rPr>
                <w:shd w:val="clear" w:color="auto" w:fill="FFFFFF"/>
                <w:lang w:val="en"/>
              </w:rPr>
              <w:t>respond_to_appeal</w:t>
            </w:r>
            <w:proofErr w:type="spellEnd"/>
            <w:r w:rsidR="00F43981" w:rsidRPr="00F43981">
              <w:rPr>
                <w:shd w:val="clear" w:color="auto" w:fill="FFFFFF"/>
              </w:rPr>
              <w:t xml:space="preserve"> </w:t>
            </w:r>
            <w:r w:rsidR="00F43981">
              <w:rPr>
                <w:shd w:val="clear" w:color="auto" w:fill="FFFFFF"/>
              </w:rPr>
              <w:t>in ('</w:t>
            </w:r>
            <w:proofErr w:type="spellStart"/>
            <w:r w:rsidR="00F43981">
              <w:rPr>
                <w:shd w:val="clear" w:color="auto" w:fill="FFFFFF"/>
              </w:rPr>
              <w:t>agree','agree</w:t>
            </w:r>
            <w:proofErr w:type="spellEnd"/>
            <w:r w:rsidR="00F43981">
              <w:rPr>
                <w:shd w:val="clear" w:color="auto" w:fill="FFFFFF"/>
              </w:rPr>
              <w:t xml:space="preserve"> to some', 'agree to none')</w:t>
            </w:r>
            <w:r w:rsidR="00577A78">
              <w:rPr>
                <w:shd w:val="clear" w:color="auto" w:fill="FFFFFF"/>
              </w:rPr>
              <w:t xml:space="preserve"> </w:t>
            </w:r>
            <w:r>
              <w:rPr>
                <w:shd w:val="clear" w:color="auto" w:fill="FFFFFF"/>
              </w:rPr>
              <w:t>%}</w:t>
            </w:r>
          </w:p>
        </w:tc>
        <w:tc>
          <w:tcPr>
            <w:tcW w:w="7612" w:type="dxa"/>
            <w:tcMar>
              <w:top w:w="432" w:type="dxa"/>
              <w:left w:w="115" w:type="dxa"/>
              <w:right w:w="115" w:type="dxa"/>
            </w:tcMar>
          </w:tcPr>
          <w:p w14:paraId="4ECB71C5" w14:textId="77777777" w:rsidR="000B1F23" w:rsidRDefault="000B1F23" w:rsidP="00904B5D"/>
        </w:tc>
      </w:tr>
      <w:tr w:rsidR="000B1F23" w14:paraId="6AA642BC" w14:textId="77777777" w:rsidTr="00904B5D">
        <w:trPr>
          <w:jc w:val="center"/>
        </w:trPr>
        <w:tc>
          <w:tcPr>
            <w:tcW w:w="2880" w:type="dxa"/>
            <w:tcMar>
              <w:top w:w="360" w:type="dxa"/>
              <w:left w:w="115" w:type="dxa"/>
              <w:right w:w="115" w:type="dxa"/>
            </w:tcMar>
          </w:tcPr>
          <w:p w14:paraId="250E0913" w14:textId="1B6D75A4" w:rsidR="000B1F23" w:rsidRDefault="000B1F23"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34</w:t>
            </w:r>
            <w:r w:rsidRPr="00A50D37">
              <w:rPr>
                <w:shd w:val="clear" w:color="auto" w:fill="FFFFFF"/>
              </w:rPr>
              <w:fldChar w:fldCharType="end"/>
            </w:r>
            <w:r w:rsidRPr="00A50D37">
              <w:rPr>
                <w:shd w:val="clear" w:color="auto" w:fill="FFFFFF"/>
              </w:rPr>
              <w:t>:</w:t>
            </w:r>
            <w:r w:rsidR="00F43981">
              <w:t xml:space="preserve"> </w:t>
            </w:r>
            <w:r w:rsidR="00F43981" w:rsidRPr="00F43981">
              <w:rPr>
                <w:shd w:val="clear" w:color="auto" w:fill="FFFFFF"/>
              </w:rPr>
              <w:t xml:space="preserve">{% if </w:t>
            </w:r>
            <w:proofErr w:type="spellStart"/>
            <w:r w:rsidR="00F43981" w:rsidRPr="00F43981">
              <w:rPr>
                <w:shd w:val="clear" w:color="auto" w:fill="FFFFFF"/>
              </w:rPr>
              <w:t>respond_to_appeal</w:t>
            </w:r>
            <w:proofErr w:type="spellEnd"/>
            <w:r w:rsidR="00F43981" w:rsidRPr="00F43981">
              <w:rPr>
                <w:shd w:val="clear" w:color="auto" w:fill="FFFFFF"/>
              </w:rPr>
              <w:t xml:space="preserve"> == 'agree' </w:t>
            </w:r>
            <w:proofErr w:type="gramStart"/>
            <w:r w:rsidR="00F43981" w:rsidRPr="00F43981">
              <w:rPr>
                <w:shd w:val="clear" w:color="auto" w:fill="FFFFFF"/>
              </w:rPr>
              <w:t>%}Let</w:t>
            </w:r>
            <w:proofErr w:type="gramEnd"/>
            <w:r w:rsidR="00F43981" w:rsidRPr="00F43981">
              <w:rPr>
                <w:shd w:val="clear" w:color="auto" w:fill="FFFFFF"/>
              </w:rPr>
              <w:t xml:space="preserve"> the </w:t>
            </w:r>
            <w:r w:rsidR="00F43981">
              <w:rPr>
                <w:shd w:val="clear" w:color="auto" w:fill="FFFFFF"/>
              </w:rPr>
              <w:t>o</w:t>
            </w:r>
            <w:r w:rsidR="00F43981" w:rsidRPr="00F43981">
              <w:rPr>
                <w:shd w:val="clear" w:color="auto" w:fill="FFFFFF"/>
              </w:rPr>
              <w:t xml:space="preserve">ther </w:t>
            </w:r>
            <w:r w:rsidR="00F43981">
              <w:rPr>
                <w:shd w:val="clear" w:color="auto" w:fill="FFFFFF"/>
              </w:rPr>
              <w:t>p</w:t>
            </w:r>
            <w:r w:rsidR="00F43981" w:rsidRPr="00F43981">
              <w:rPr>
                <w:shd w:val="clear" w:color="auto" w:fill="FFFFFF"/>
              </w:rPr>
              <w:t xml:space="preserve">arent </w:t>
            </w:r>
            <w:r w:rsidR="00F43981">
              <w:rPr>
                <w:shd w:val="clear" w:color="auto" w:fill="FFFFFF"/>
              </w:rPr>
              <w:t>k</w:t>
            </w:r>
            <w:r w:rsidR="00F43981" w:rsidRPr="00F43981">
              <w:rPr>
                <w:shd w:val="clear" w:color="auto" w:fill="FFFFFF"/>
              </w:rPr>
              <w:t xml:space="preserve">now </w:t>
            </w:r>
            <w:r w:rsidR="00F43981">
              <w:rPr>
                <w:shd w:val="clear" w:color="auto" w:fill="FFFFFF"/>
              </w:rPr>
              <w:t>y</w:t>
            </w:r>
            <w:r w:rsidR="00F43981" w:rsidRPr="00F43981">
              <w:rPr>
                <w:shd w:val="clear" w:color="auto" w:fill="FFFFFF"/>
              </w:rPr>
              <w:t xml:space="preserve">ou </w:t>
            </w:r>
            <w:r w:rsidR="00F43981">
              <w:rPr>
                <w:shd w:val="clear" w:color="auto" w:fill="FFFFFF"/>
              </w:rPr>
              <w:t>a</w:t>
            </w:r>
            <w:r w:rsidR="00F43981" w:rsidRPr="00F43981">
              <w:rPr>
                <w:shd w:val="clear" w:color="auto" w:fill="FFFFFF"/>
              </w:rPr>
              <w:t xml:space="preserve">gree with the Appeal and </w:t>
            </w:r>
            <w:r w:rsidR="00F43981">
              <w:rPr>
                <w:shd w:val="clear" w:color="auto" w:fill="FFFFFF"/>
              </w:rPr>
              <w:t>d</w:t>
            </w:r>
            <w:r w:rsidR="00F43981" w:rsidRPr="00F43981">
              <w:rPr>
                <w:shd w:val="clear" w:color="auto" w:fill="FFFFFF"/>
              </w:rPr>
              <w:t xml:space="preserve">ecide if </w:t>
            </w:r>
            <w:r w:rsidR="00F43981">
              <w:rPr>
                <w:shd w:val="clear" w:color="auto" w:fill="FFFFFF"/>
              </w:rPr>
              <w:t>y</w:t>
            </w:r>
            <w:r w:rsidR="00F43981" w:rsidRPr="00F43981">
              <w:rPr>
                <w:shd w:val="clear" w:color="auto" w:fill="FFFFFF"/>
              </w:rPr>
              <w:t xml:space="preserve">ou </w:t>
            </w:r>
            <w:r w:rsidR="00F43981">
              <w:rPr>
                <w:shd w:val="clear" w:color="auto" w:fill="FFFFFF"/>
              </w:rPr>
              <w:t>w</w:t>
            </w:r>
            <w:r w:rsidR="00F43981" w:rsidRPr="00F43981">
              <w:rPr>
                <w:shd w:val="clear" w:color="auto" w:fill="FFFFFF"/>
              </w:rPr>
              <w:t xml:space="preserve">ant to </w:t>
            </w:r>
            <w:r w:rsidR="00F43981">
              <w:rPr>
                <w:shd w:val="clear" w:color="auto" w:fill="FFFFFF"/>
              </w:rPr>
              <w:t>r</w:t>
            </w:r>
            <w:r w:rsidR="00F43981" w:rsidRPr="00F43981">
              <w:rPr>
                <w:shd w:val="clear" w:color="auto" w:fill="FFFFFF"/>
              </w:rPr>
              <w:t xml:space="preserve">espond in </w:t>
            </w:r>
            <w:r w:rsidR="00F43981">
              <w:rPr>
                <w:shd w:val="clear" w:color="auto" w:fill="FFFFFF"/>
              </w:rPr>
              <w:t>w</w:t>
            </w:r>
            <w:r w:rsidR="00F43981" w:rsidRPr="00F43981">
              <w:rPr>
                <w:shd w:val="clear" w:color="auto" w:fill="FFFFFF"/>
              </w:rPr>
              <w:t xml:space="preserve">riting </w:t>
            </w:r>
            <w:r w:rsidR="00F43981">
              <w:rPr>
                <w:shd w:val="clear" w:color="auto" w:fill="FFFFFF"/>
              </w:rPr>
              <w:t>{% else %}</w:t>
            </w:r>
            <w:r w:rsidR="00EC2C4C">
              <w:rPr>
                <w:shd w:val="clear" w:color="auto" w:fill="FFFFFF"/>
              </w:rPr>
              <w:t>R</w:t>
            </w:r>
            <w:r w:rsidR="00EC2C4C" w:rsidRPr="00F43981">
              <w:rPr>
                <w:shd w:val="clear" w:color="auto" w:fill="FFFFFF"/>
              </w:rPr>
              <w:t xml:space="preserve">espond in </w:t>
            </w:r>
            <w:r w:rsidR="00EC2C4C">
              <w:rPr>
                <w:shd w:val="clear" w:color="auto" w:fill="FFFFFF"/>
              </w:rPr>
              <w:t>w</w:t>
            </w:r>
            <w:r w:rsidR="00EC2C4C" w:rsidRPr="00F43981">
              <w:rPr>
                <w:shd w:val="clear" w:color="auto" w:fill="FFFFFF"/>
              </w:rPr>
              <w:t>riting</w:t>
            </w:r>
            <w:r w:rsidR="00F43981" w:rsidRPr="00F43981">
              <w:rPr>
                <w:shd w:val="clear" w:color="auto" w:fill="FFFFFF"/>
              </w:rPr>
              <w:t xml:space="preserve"> </w:t>
            </w:r>
            <w:r w:rsidR="00EC2C4C">
              <w:rPr>
                <w:shd w:val="clear" w:color="auto" w:fill="FFFFFF"/>
              </w:rPr>
              <w:t>to the Appeal</w:t>
            </w:r>
            <w:r w:rsidR="00F43981">
              <w:rPr>
                <w:shd w:val="clear" w:color="auto" w:fill="FFFFFF"/>
              </w:rPr>
              <w:t xml:space="preserve">{% endif %} </w:t>
            </w:r>
          </w:p>
        </w:tc>
        <w:tc>
          <w:tcPr>
            <w:tcW w:w="7612" w:type="dxa"/>
            <w:tcMar>
              <w:top w:w="432" w:type="dxa"/>
              <w:left w:w="115" w:type="dxa"/>
              <w:right w:w="115" w:type="dxa"/>
            </w:tcMar>
          </w:tcPr>
          <w:p w14:paraId="18CC872B" w14:textId="1E03E148" w:rsidR="00F43981" w:rsidRDefault="00F43981" w:rsidP="00F43981">
            <w:pPr>
              <w:pStyle w:val="BodyText"/>
            </w:pPr>
            <w:r>
              <w:t xml:space="preserve">An appeal is when the Alaska Supreme Court reviews the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judge made a legal mistake.  The only information the Supreme Court looks at is:</w:t>
            </w:r>
          </w:p>
          <w:p w14:paraId="796A3C62" w14:textId="27A08C00" w:rsidR="00F43981" w:rsidRPr="007A6374" w:rsidRDefault="00F43981" w:rsidP="00F43981">
            <w:pPr>
              <w:pStyle w:val="ListParagraph"/>
              <w:ind w:left="510"/>
            </w:pPr>
            <w:r w:rsidRPr="007A6374">
              <w:t>the audio recording of the</w:t>
            </w:r>
            <w:r w:rsidR="00B50039">
              <w:t xml:space="preserve"> </w:t>
            </w:r>
            <w:r w:rsidRPr="007A6374">
              <w:t>hearing</w:t>
            </w:r>
            <w:r w:rsidR="00B50039">
              <w:t xml:space="preserve"> </w:t>
            </w:r>
            <w:r w:rsidRPr="007A6374">
              <w:t>or</w:t>
            </w:r>
            <w:r w:rsidR="00B50039">
              <w:t xml:space="preserve"> </w:t>
            </w:r>
            <w:r w:rsidRPr="007A6374">
              <w:t>trial</w:t>
            </w:r>
            <w:r w:rsidR="00B50039">
              <w:t xml:space="preserve"> </w:t>
            </w:r>
            <w:r w:rsidRPr="007A6374">
              <w:t>in the lower court</w:t>
            </w:r>
            <w:r>
              <w:t xml:space="preserve"> (or a written transcript of the recording)</w:t>
            </w:r>
            <w:r w:rsidRPr="007A6374">
              <w:t>;</w:t>
            </w:r>
          </w:p>
          <w:p w14:paraId="7B9B6B8B" w14:textId="77777777" w:rsidR="00F43981" w:rsidRPr="007A6374" w:rsidRDefault="00F43981" w:rsidP="00F43981">
            <w:pPr>
              <w:pStyle w:val="ListParagraph"/>
              <w:ind w:left="510"/>
            </w:pPr>
            <w:r w:rsidRPr="007A6374">
              <w:t>any items offered as evidence at the hearing or trial in the lower court;</w:t>
            </w:r>
          </w:p>
          <w:p w14:paraId="14799BB9" w14:textId="6C8F4C45" w:rsidR="00F43981" w:rsidRPr="007A6374" w:rsidRDefault="00F43981" w:rsidP="00F43981">
            <w:pPr>
              <w:pStyle w:val="ListParagraph"/>
              <w:ind w:left="510"/>
            </w:pPr>
            <w:r w:rsidRPr="007A6374">
              <w:t>the documents in the lower court or agency</w:t>
            </w:r>
            <w:r w:rsidR="00B50039">
              <w:t xml:space="preserve"> </w:t>
            </w:r>
            <w:r w:rsidRPr="007A6374">
              <w:t>record; and</w:t>
            </w:r>
          </w:p>
          <w:p w14:paraId="1857D529" w14:textId="28E25410" w:rsidR="00F43981" w:rsidRPr="00ED1CD1" w:rsidRDefault="00F43981" w:rsidP="00F43981">
            <w:pPr>
              <w:pStyle w:val="ListParagraph"/>
              <w:ind w:left="510"/>
            </w:pPr>
            <w:r w:rsidRPr="007A6374">
              <w:t>appeal briefs</w:t>
            </w:r>
            <w:r>
              <w:t xml:space="preserve"> that are the written arguments why the trial judge made a </w:t>
            </w:r>
            <w:r w:rsidRPr="00ED1CD1">
              <w:t>mistake</w:t>
            </w:r>
            <w:r w:rsidR="00B50039">
              <w:t xml:space="preserve"> </w:t>
            </w:r>
            <w:r w:rsidRPr="00ED1CD1">
              <w:t>filed in the appeal to the</w:t>
            </w:r>
            <w:r w:rsidR="00B50039">
              <w:t xml:space="preserve"> </w:t>
            </w:r>
            <w:r w:rsidRPr="00ED1CD1">
              <w:t xml:space="preserve">Supreme Court. </w:t>
            </w:r>
          </w:p>
          <w:p w14:paraId="7C994E46" w14:textId="719D9682" w:rsidR="00F43981" w:rsidRPr="00ED1CD1" w:rsidRDefault="00F43981" w:rsidP="00F43981">
            <w:pPr>
              <w:pStyle w:val="BodyText"/>
            </w:pPr>
            <w:r w:rsidRPr="00F43981">
              <w:t xml:space="preserve">{% if </w:t>
            </w:r>
            <w:proofErr w:type="spellStart"/>
            <w:r w:rsidRPr="00F43981">
              <w:t>respond_to_appeal</w:t>
            </w:r>
            <w:proofErr w:type="spellEnd"/>
            <w:r w:rsidRPr="00F43981">
              <w:t xml:space="preserve"> == 'agree' %}</w:t>
            </w:r>
          </w:p>
          <w:p w14:paraId="205CBF1B" w14:textId="443D02EF" w:rsidR="00F43981" w:rsidRPr="0001167A" w:rsidRDefault="00F43981" w:rsidP="00F43981">
            <w:pPr>
              <w:pStyle w:val="BodyText"/>
            </w:pPr>
            <w:bookmarkStart w:id="72" w:name="_Hlk17728586"/>
            <w:r w:rsidRPr="003A2630">
              <w:rPr>
                <w:rFonts w:ascii="Arial" w:hAnsi="Arial" w:cs="Arial"/>
                <w:color w:val="000000"/>
              </w:rPr>
              <w:t xml:space="preserve">The Alaska Court System Appeals </w:t>
            </w:r>
            <w:hyperlink r:id="rId117" w:history="1">
              <w:r w:rsidRPr="004D3485">
                <w:rPr>
                  <w:rStyle w:val="Hyperlink"/>
                  <w:rFonts w:ascii="Arial" w:hAnsi="Arial" w:cs="Arial"/>
                </w:rPr>
                <w:t>Webpage</w:t>
              </w:r>
            </w:hyperlink>
            <w:r w:rsidRPr="00ED1CD1">
              <w:rPr>
                <w:rFonts w:ascii="Arial" w:hAnsi="Arial" w:cs="Arial"/>
                <w:color w:val="000000"/>
              </w:rPr>
              <w:t xml:space="preserve"> </w:t>
            </w:r>
            <w:bookmarkEnd w:id="72"/>
            <w:r w:rsidRPr="00ED1CD1">
              <w:rPr>
                <w:rFonts w:ascii="Arial" w:hAnsi="Arial" w:cs="Arial"/>
                <w:color w:val="000000"/>
              </w:rPr>
              <w:t xml:space="preserve">has a lot of information about the process.   You can also </w:t>
            </w:r>
            <w:r w:rsidRPr="00ED1CD1">
              <w:rPr>
                <w:rFonts w:ascii="Arial" w:hAnsi="Arial" w:cs="Arial"/>
              </w:rPr>
              <w:t xml:space="preserve">review a </w:t>
            </w:r>
            <w:hyperlink r:id="rId118"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F43981" w:rsidRDefault="00F43981" w:rsidP="00F43981">
            <w:pPr>
              <w:pStyle w:val="Heading3"/>
              <w:outlineLvl w:val="2"/>
            </w:pPr>
            <w:r>
              <w:t>Agreement</w:t>
            </w:r>
          </w:p>
          <w:p w14:paraId="7DF4FF44" w14:textId="77777777" w:rsidR="00F43981" w:rsidRDefault="00F43981" w:rsidP="00F43981">
            <w:pPr>
              <w:pStyle w:val="BodyText"/>
            </w:pPr>
            <w:r>
              <w:t>If you agree with what the other parent is asking for in the appeal, you have some options.</w:t>
            </w:r>
          </w:p>
          <w:p w14:paraId="3AF1D1F5" w14:textId="42541528" w:rsidR="00F43981" w:rsidRDefault="00F43981" w:rsidP="00F43981">
            <w:pPr>
              <w:pStyle w:val="ListParagraph"/>
              <w:ind w:left="510"/>
            </w:pPr>
            <w:r>
              <w:t xml:space="preserve">Contact the other parent and write out your agreement. </w:t>
            </w:r>
            <w:r w:rsidR="00400529">
              <w:t xml:space="preserve">See Step </w:t>
            </w:r>
            <w:r w:rsidR="00400529">
              <w:fldChar w:fldCharType="begin"/>
            </w:r>
            <w:r w:rsidR="00400529">
              <w:instrText xml:space="preserve"> REF AppealContactParent \h </w:instrText>
            </w:r>
            <w:r w:rsidR="00400529">
              <w:fldChar w:fldCharType="separate"/>
            </w:r>
            <w:r w:rsidR="00D07521">
              <w:rPr>
                <w:noProof/>
                <w:shd w:val="clear" w:color="auto" w:fill="FFFFFF"/>
              </w:rPr>
              <w:t>35</w:t>
            </w:r>
            <w:r w:rsidR="00400529">
              <w:fldChar w:fldCharType="end"/>
            </w:r>
            <w:r w:rsidR="00400529">
              <w:t>.</w:t>
            </w:r>
          </w:p>
          <w:p w14:paraId="13FB17B7" w14:textId="2EBC7327" w:rsidR="000B1F23" w:rsidRDefault="00F43981" w:rsidP="00F43981">
            <w:pPr>
              <w:pStyle w:val="ListParagraph"/>
              <w:ind w:left="510"/>
            </w:pPr>
            <w:r>
              <w:t>Tell the Alaska Supreme Court in writing you will not be a part of the appeal.</w:t>
            </w:r>
            <w:r w:rsidR="00400529">
              <w:t xml:space="preserve"> See Step </w:t>
            </w:r>
            <w:r w:rsidR="00400529">
              <w:fldChar w:fldCharType="begin"/>
            </w:r>
            <w:r w:rsidR="00400529">
              <w:instrText xml:space="preserve"> REF TellSupremeCourt \h </w:instrText>
            </w:r>
            <w:r w:rsidR="00400529">
              <w:fldChar w:fldCharType="separate"/>
            </w:r>
            <w:r w:rsidR="00D07521">
              <w:rPr>
                <w:noProof/>
                <w:shd w:val="clear" w:color="auto" w:fill="FFFFFF"/>
              </w:rPr>
              <w:t>36</w:t>
            </w:r>
            <w:r w:rsidR="00400529">
              <w:fldChar w:fldCharType="end"/>
            </w:r>
            <w:r w:rsidR="00400529">
              <w:t>.</w:t>
            </w:r>
          </w:p>
          <w:p w14:paraId="48E63701" w14:textId="4450AFED" w:rsidR="004D3485" w:rsidRDefault="004D3485" w:rsidP="004D3485">
            <w:pPr>
              <w:pStyle w:val="Heading3"/>
              <w:outlineLvl w:val="2"/>
            </w:pPr>
            <w:r>
              <w:t>Links in this step</w:t>
            </w:r>
          </w:p>
          <w:p w14:paraId="6567879D" w14:textId="7E3A83E8" w:rsidR="004D3485" w:rsidRDefault="004D3485" w:rsidP="004D3485">
            <w:pPr>
              <w:pStyle w:val="BodyText"/>
            </w:pPr>
            <w:r w:rsidRPr="004D3485">
              <w:rPr>
                <w:b/>
              </w:rPr>
              <w:t xml:space="preserve">Alaska Court system </w:t>
            </w:r>
            <w:hyperlink r:id="rId119" w:history="1">
              <w:r w:rsidRPr="004D3485">
                <w:rPr>
                  <w:b/>
                </w:rPr>
                <w:t>Appeals</w:t>
              </w:r>
            </w:hyperlink>
            <w:r w:rsidRPr="004D3485">
              <w:rPr>
                <w:b/>
              </w:rPr>
              <w:t xml:space="preserve"> webpage</w:t>
            </w:r>
            <w:r w:rsidRPr="004D3485">
              <w:br/>
            </w:r>
            <w:hyperlink r:id="rId120" w:history="1">
              <w:r w:rsidRPr="004D3485">
                <w:t>courts.alaska.gov/shc/appeals/appeals.htm</w:t>
              </w:r>
            </w:hyperlink>
          </w:p>
          <w:p w14:paraId="6679E1A6" w14:textId="39195C2B" w:rsidR="004D3485" w:rsidRPr="004D3485" w:rsidRDefault="004D3485" w:rsidP="004D3485">
            <w:pPr>
              <w:pStyle w:val="BodyText"/>
            </w:pPr>
            <w:r w:rsidRPr="00400529">
              <w:rPr>
                <w:b/>
              </w:rPr>
              <w:t>timeline for the steps in an appeal</w:t>
            </w:r>
            <w:r>
              <w:rPr>
                <w:rStyle w:val="Hyperlink"/>
                <w:b/>
              </w:rPr>
              <w:br/>
            </w:r>
            <w:r w:rsidRPr="00400529">
              <w:t>courts.alaska.gov/shc/appeals/docs/SHS_AP_1000.pdf</w:t>
            </w:r>
          </w:p>
          <w:p w14:paraId="2B988A2B" w14:textId="24A79E71" w:rsidR="00F43981" w:rsidRDefault="00F43981" w:rsidP="00F43981">
            <w:pPr>
              <w:pStyle w:val="BodyText"/>
            </w:pPr>
            <w:r>
              <w:lastRenderedPageBreak/>
              <w:t>{%p else %}</w:t>
            </w:r>
          </w:p>
          <w:p w14:paraId="1A8F32E0" w14:textId="77777777" w:rsidR="009729E7" w:rsidRPr="00400529" w:rsidRDefault="009729E7" w:rsidP="00400529">
            <w:pPr>
              <w:pStyle w:val="Heading3"/>
              <w:outlineLvl w:val="2"/>
            </w:pPr>
            <w:r w:rsidRPr="00400529">
              <w:t>Timeline</w:t>
            </w:r>
          </w:p>
          <w:p w14:paraId="3DBF2114" w14:textId="25E34408" w:rsidR="009729E7" w:rsidRPr="004D3485" w:rsidRDefault="009729E7" w:rsidP="004D3485">
            <w:pPr>
              <w:pStyle w:val="BodyText"/>
            </w:pPr>
            <w:r w:rsidRPr="004D3485">
              <w:t xml:space="preserve">You can review a </w:t>
            </w:r>
            <w:hyperlink r:id="rId121" w:history="1">
              <w:r w:rsidRPr="004D3485">
                <w:rPr>
                  <w:rStyle w:val="Hyperlink"/>
                </w:rPr>
                <w:t>timeline for the steps in an appeal</w:t>
              </w:r>
            </w:hyperlink>
            <w:r w:rsidRPr="004D3485">
              <w:t xml:space="preserve">.  </w:t>
            </w:r>
          </w:p>
          <w:p w14:paraId="6864C7F2" w14:textId="77777777" w:rsidR="009729E7" w:rsidRPr="004D3485" w:rsidRDefault="009729E7" w:rsidP="004D3485">
            <w:pPr>
              <w:pStyle w:val="Heading3"/>
              <w:outlineLvl w:val="2"/>
            </w:pPr>
            <w:r w:rsidRPr="004D3485">
              <w:t>Process</w:t>
            </w:r>
          </w:p>
          <w:p w14:paraId="7D576AEC" w14:textId="77777777" w:rsidR="009729E7" w:rsidRDefault="009729E7" w:rsidP="004D3485">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9729E7" w:rsidRPr="004D3485" w:rsidRDefault="009729E7" w:rsidP="004D3485">
            <w:pPr>
              <w:pStyle w:val="ListParagraph"/>
              <w:ind w:left="510"/>
            </w:pPr>
            <w:r w:rsidRPr="004D3485">
              <w:t>after receiving the papers from the</w:t>
            </w:r>
            <w:r w:rsidR="00B50039">
              <w:t xml:space="preserve"> </w:t>
            </w:r>
            <w:r w:rsidRPr="004D3485">
              <w:t>other parent that start the appeal;</w:t>
            </w:r>
          </w:p>
          <w:p w14:paraId="32C54850" w14:textId="15C067D6" w:rsidR="009729E7" w:rsidRPr="004D3485" w:rsidRDefault="009729E7" w:rsidP="004D3485">
            <w:pPr>
              <w:pStyle w:val="ListParagraph"/>
              <w:ind w:left="510"/>
            </w:pPr>
            <w:r w:rsidRPr="004D3485">
              <w:t>when deciding whether to</w:t>
            </w:r>
            <w:r w:rsidR="00B50039">
              <w:t xml:space="preserve"> </w:t>
            </w:r>
            <w:r w:rsidRPr="004D3485">
              <w:t>file your own appeal too which is called a “cross appeal;”</w:t>
            </w:r>
          </w:p>
          <w:p w14:paraId="5574051F" w14:textId="77777777" w:rsidR="009729E7" w:rsidRPr="004D3485" w:rsidRDefault="009729E7" w:rsidP="004D3485">
            <w:pPr>
              <w:pStyle w:val="ListParagraph"/>
              <w:ind w:left="510"/>
            </w:pPr>
            <w:r w:rsidRPr="004D3485">
              <w:t>when writing a response called a brief to the other parent’s opening brief (written argument why the trial court decision should be changed); and</w:t>
            </w:r>
          </w:p>
          <w:p w14:paraId="5EF54ADB" w14:textId="2BA56D90" w:rsidR="009729E7" w:rsidRPr="004D3485" w:rsidRDefault="009729E7" w:rsidP="004D3485">
            <w:pPr>
              <w:pStyle w:val="ListParagraph"/>
              <w:ind w:left="510"/>
            </w:pPr>
            <w:r w:rsidRPr="004D3485">
              <w:t>when preparing for</w:t>
            </w:r>
            <w:r w:rsidR="00B50039">
              <w:t xml:space="preserve"> </w:t>
            </w:r>
            <w:r w:rsidRPr="004D3485">
              <w:t>oral argument</w:t>
            </w:r>
            <w:r w:rsidR="00B50039">
              <w:t xml:space="preserve"> </w:t>
            </w:r>
            <w:r w:rsidRPr="004D3485">
              <w:t xml:space="preserve">where both sides appear in the </w:t>
            </w:r>
            <w:hyperlink r:id="rId122" w:anchor="supremecourt" w:tgtFrame="_blank" w:history="1">
              <w:r w:rsidRPr="004D3485">
                <w:rPr>
                  <w:rStyle w:val="Hyperlink"/>
                </w:rPr>
                <w:t>Supreme Court</w:t>
              </w:r>
            </w:hyperlink>
            <w:r w:rsidRPr="004D3485">
              <w:t xml:space="preserve"> and each side argues their case and the </w:t>
            </w:r>
            <w:hyperlink r:id="rId123" w:anchor="justice" w:tgtFrame="_blank" w:history="1">
              <w:r w:rsidRPr="004D3485">
                <w:rPr>
                  <w:rStyle w:val="Hyperlink"/>
                </w:rPr>
                <w:t>justices</w:t>
              </w:r>
            </w:hyperlink>
            <w:r w:rsidRPr="004D3485">
              <w:t xml:space="preserve"> may ask questions.</w:t>
            </w:r>
          </w:p>
          <w:p w14:paraId="0345902D" w14:textId="4972B54D" w:rsidR="009729E7" w:rsidRDefault="009729E7" w:rsidP="009729E7">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24"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sidR="00B50039">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400529" w:rsidRDefault="00400529" w:rsidP="00400529">
            <w:pPr>
              <w:pStyle w:val="Heading3"/>
              <w:outlineLvl w:val="2"/>
            </w:pPr>
            <w:r>
              <w:t>Links in this step</w:t>
            </w:r>
          </w:p>
          <w:p w14:paraId="1C8BE85B" w14:textId="48AD4BA8" w:rsidR="00400529" w:rsidRDefault="00400529" w:rsidP="00F43981">
            <w:pPr>
              <w:pStyle w:val="BodyText"/>
            </w:pPr>
            <w:r w:rsidRPr="00400529">
              <w:rPr>
                <w:b/>
              </w:rPr>
              <w:t>timeline for the steps in an appeal</w:t>
            </w:r>
            <w:r>
              <w:rPr>
                <w:rStyle w:val="Hyperlink"/>
                <w:b/>
              </w:rPr>
              <w:br/>
            </w:r>
            <w:r w:rsidRPr="00400529">
              <w:t>courts.alaska.gov/shc/appeals/docs/SHS_AP_1000.pdf</w:t>
            </w:r>
          </w:p>
          <w:p w14:paraId="3B3C3E4E" w14:textId="2D23D108" w:rsidR="004D3485" w:rsidRDefault="004D3485" w:rsidP="00F43981">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4D3485" w:rsidRDefault="004D3485" w:rsidP="00F43981">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1A8897D3" w:rsidR="004D3485" w:rsidRDefault="00400529" w:rsidP="00F43981">
            <w:pPr>
              <w:pStyle w:val="BodyText"/>
            </w:pPr>
            <w:r w:rsidRPr="004D3485">
              <w:rPr>
                <w:b/>
              </w:rPr>
              <w:t xml:space="preserve">Alaska Court system </w:t>
            </w:r>
            <w:hyperlink r:id="rId125" w:history="1">
              <w:r w:rsidRPr="004D3485">
                <w:rPr>
                  <w:b/>
                </w:rPr>
                <w:t>Appeals</w:t>
              </w:r>
            </w:hyperlink>
            <w:r w:rsidRPr="004D3485">
              <w:rPr>
                <w:b/>
              </w:rPr>
              <w:t xml:space="preserve"> webpage</w:t>
            </w:r>
            <w:r w:rsidR="004D3485" w:rsidRPr="004D3485">
              <w:br/>
            </w:r>
            <w:hyperlink r:id="rId126" w:history="1">
              <w:r w:rsidR="004D3485" w:rsidRPr="004D3485">
                <w:t>courts.alaska.gov/shc/appeals/appeals.htm</w:t>
              </w:r>
            </w:hyperlink>
          </w:p>
          <w:p w14:paraId="267ED461" w14:textId="3BA54AEF" w:rsidR="00400529" w:rsidRPr="004D3485" w:rsidRDefault="004D3485" w:rsidP="00F43981">
            <w:pPr>
              <w:pStyle w:val="BodyText"/>
            </w:pPr>
            <w:r>
              <w:t>{%p endif %}</w:t>
            </w:r>
            <w:r w:rsidR="00400529" w:rsidRPr="004D3485">
              <w:br/>
            </w:r>
          </w:p>
        </w:tc>
      </w:tr>
      <w:tr w:rsidR="009729E7" w14:paraId="33C239FD" w14:textId="77777777" w:rsidTr="00400529">
        <w:trPr>
          <w:jc w:val="center"/>
        </w:trPr>
        <w:tc>
          <w:tcPr>
            <w:tcW w:w="2880" w:type="dxa"/>
            <w:tcMar>
              <w:top w:w="360" w:type="dxa"/>
              <w:left w:w="115" w:type="dxa"/>
              <w:right w:w="115" w:type="dxa"/>
            </w:tcMar>
          </w:tcPr>
          <w:p w14:paraId="6A0A3717" w14:textId="77777777" w:rsidR="009729E7" w:rsidRDefault="009729E7"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9729E7" w:rsidRDefault="009729E7" w:rsidP="00400529"/>
        </w:tc>
      </w:tr>
      <w:tr w:rsidR="00F43981" w14:paraId="3C00DD90" w14:textId="77777777" w:rsidTr="00904B5D">
        <w:trPr>
          <w:jc w:val="center"/>
        </w:trPr>
        <w:tc>
          <w:tcPr>
            <w:tcW w:w="2880" w:type="dxa"/>
            <w:tcMar>
              <w:top w:w="360" w:type="dxa"/>
              <w:left w:w="115" w:type="dxa"/>
              <w:right w:w="115" w:type="dxa"/>
            </w:tcMar>
          </w:tcPr>
          <w:p w14:paraId="1C4224B4" w14:textId="1BB24D06" w:rsidR="00F43981" w:rsidRDefault="009729E7" w:rsidP="00904B5D">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xml:space="preserve">== </w:t>
            </w:r>
            <w:r>
              <w:rPr>
                <w:shd w:val="clear" w:color="auto" w:fill="FFFFFF"/>
              </w:rPr>
              <w:lastRenderedPageBreak/>
              <w:t>'agree'</w:t>
            </w:r>
            <w:r w:rsidR="00CE44DA">
              <w:rPr>
                <w:shd w:val="clear" w:color="auto" w:fill="FFFFFF"/>
              </w:rPr>
              <w:t xml:space="preserve"> </w:t>
            </w:r>
            <w:r>
              <w:rPr>
                <w:shd w:val="clear" w:color="auto" w:fill="FFFFFF"/>
              </w:rPr>
              <w:t>%}</w:t>
            </w:r>
          </w:p>
        </w:tc>
        <w:tc>
          <w:tcPr>
            <w:tcW w:w="7612" w:type="dxa"/>
            <w:tcMar>
              <w:top w:w="432" w:type="dxa"/>
              <w:left w:w="115" w:type="dxa"/>
              <w:right w:w="115" w:type="dxa"/>
            </w:tcMar>
          </w:tcPr>
          <w:p w14:paraId="3086BCAC" w14:textId="77777777" w:rsidR="00F43981" w:rsidRDefault="00F43981" w:rsidP="00904B5D"/>
        </w:tc>
      </w:tr>
      <w:tr w:rsidR="00F43981" w14:paraId="7C14ADEB" w14:textId="77777777" w:rsidTr="00400529">
        <w:trPr>
          <w:jc w:val="center"/>
        </w:trPr>
        <w:tc>
          <w:tcPr>
            <w:tcW w:w="2880" w:type="dxa"/>
            <w:tcMar>
              <w:top w:w="360" w:type="dxa"/>
              <w:left w:w="115" w:type="dxa"/>
              <w:right w:w="115" w:type="dxa"/>
            </w:tcMar>
          </w:tcPr>
          <w:p w14:paraId="5E44E7C4" w14:textId="0E9A6DEC" w:rsidR="00F43981" w:rsidRDefault="00F43981" w:rsidP="00F43981">
            <w:pPr>
              <w:pStyle w:val="Heading2"/>
              <w:outlineLvl w:val="1"/>
            </w:pPr>
            <w:r w:rsidRPr="00A50D37">
              <w:rPr>
                <w:shd w:val="clear" w:color="auto" w:fill="FFFFFF"/>
              </w:rPr>
              <w:t xml:space="preserve">Step </w:t>
            </w:r>
            <w:bookmarkStart w:id="7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35</w:t>
            </w:r>
            <w:r w:rsidRPr="00A50D37">
              <w:rPr>
                <w:shd w:val="clear" w:color="auto" w:fill="FFFFFF"/>
              </w:rPr>
              <w:fldChar w:fldCharType="end"/>
            </w:r>
            <w:bookmarkEnd w:id="73"/>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F43981" w:rsidRDefault="00F43981" w:rsidP="00D404F5">
            <w:pPr>
              <w:pStyle w:val="BodyText"/>
            </w:pPr>
            <w:r>
              <w:t xml:space="preserve">If you agree with the appeal, you can contact and tell the other </w:t>
            </w:r>
            <w:r w:rsidRPr="009729E7">
              <w:t>parent</w:t>
            </w:r>
            <w:r>
              <w:t xml:space="preserve">.  You can both do the following:  </w:t>
            </w:r>
          </w:p>
          <w:p w14:paraId="3F1DD3FB" w14:textId="77777777" w:rsidR="00F43981" w:rsidRDefault="00F43981" w:rsidP="00D404F5">
            <w:pPr>
              <w:pStyle w:val="Heading3"/>
              <w:outlineLvl w:val="2"/>
            </w:pPr>
            <w:r w:rsidRPr="009729E7">
              <w:t>In the Alaska Supreme Court appeal case</w:t>
            </w:r>
          </w:p>
          <w:p w14:paraId="765A24C3" w14:textId="36B7942F" w:rsidR="00F43981" w:rsidRPr="009729E7" w:rsidRDefault="00F43981" w:rsidP="00D404F5">
            <w:pPr>
              <w:pStyle w:val="ListParagraph"/>
              <w:ind w:left="510"/>
            </w:pPr>
            <w:r>
              <w:t>The person who started the appeal can file:</w:t>
            </w:r>
          </w:p>
          <w:p w14:paraId="7B415235" w14:textId="05354CD4" w:rsidR="00F43981" w:rsidRPr="009729E7" w:rsidRDefault="00F43981" w:rsidP="00D404F5">
            <w:pPr>
              <w:pStyle w:val="ListParagraph"/>
              <w:numPr>
                <w:ilvl w:val="1"/>
                <w:numId w:val="3"/>
              </w:numPr>
              <w:ind w:left="870"/>
            </w:pPr>
            <w:r w:rsidRPr="00D404F5">
              <w:rPr>
                <w:b/>
              </w:rPr>
              <w:t>Motion</w:t>
            </w:r>
            <w:r>
              <w:t xml:space="preserve"> </w:t>
            </w:r>
            <w:hyperlink r:id="rId127" w:tgtFrame="_blank" w:history="1">
              <w:r w:rsidRPr="00D404F5">
                <w:rPr>
                  <w:rStyle w:val="Hyperlink"/>
                </w:rPr>
                <w:t>SHS-AP 400</w:t>
              </w:r>
            </w:hyperlink>
            <w:r w:rsidR="00936729">
              <w:br/>
            </w:r>
            <w:r w:rsidR="00936729" w:rsidRPr="00936729">
              <w:t>courts.alaska.gov/shc/appeals/docs/SHS_AP_400.doc</w:t>
            </w:r>
            <w:r w:rsidR="00936729">
              <w:br/>
              <w:t>N</w:t>
            </w:r>
            <w:r>
              <w:t xml:space="preserve">ame it “Motion to Dismiss because of Settlement Agreement;” </w:t>
            </w:r>
          </w:p>
          <w:p w14:paraId="13FBC7BF" w14:textId="68D105F4" w:rsidR="00F43981" w:rsidRPr="009729E7" w:rsidRDefault="00F43981" w:rsidP="00D404F5">
            <w:pPr>
              <w:pStyle w:val="ListParagraph"/>
              <w:numPr>
                <w:ilvl w:val="1"/>
                <w:numId w:val="3"/>
              </w:numPr>
              <w:ind w:left="870"/>
            </w:pPr>
            <w:r w:rsidRPr="00D404F5">
              <w:rPr>
                <w:b/>
              </w:rPr>
              <w:t>Affidavit &amp; Memorandum</w:t>
            </w:r>
            <w:r>
              <w:t xml:space="preserve"> </w:t>
            </w:r>
            <w:hyperlink r:id="rId128" w:tgtFrame="_blank" w:history="1">
              <w:r w:rsidRPr="00D404F5">
                <w:rPr>
                  <w:rStyle w:val="Hyperlink"/>
                </w:rPr>
                <w:t>SHS-AP 410</w:t>
              </w:r>
            </w:hyperlink>
            <w:r w:rsidR="00936729">
              <w:br/>
            </w:r>
            <w:r w:rsidR="00936729" w:rsidRPr="00936729">
              <w:t>courts.alaska.gov/shc/appeals/docs/SHS_AP_410.doc</w:t>
            </w:r>
            <w:r>
              <w:t xml:space="preserve">; and </w:t>
            </w:r>
          </w:p>
          <w:p w14:paraId="3D2AB40B" w14:textId="77233477" w:rsidR="00F43981" w:rsidRPr="009729E7" w:rsidRDefault="00F43981" w:rsidP="00D404F5">
            <w:pPr>
              <w:pStyle w:val="ListParagraph"/>
              <w:numPr>
                <w:ilvl w:val="1"/>
                <w:numId w:val="3"/>
              </w:numPr>
              <w:ind w:left="870"/>
            </w:pPr>
            <w:r w:rsidRPr="00D404F5">
              <w:rPr>
                <w:b/>
              </w:rPr>
              <w:t>Order</w:t>
            </w:r>
            <w:r>
              <w:t xml:space="preserve"> </w:t>
            </w:r>
            <w:hyperlink r:id="rId129" w:tgtFrame="_blank" w:history="1">
              <w:r w:rsidRPr="00D404F5">
                <w:rPr>
                  <w:rStyle w:val="Hyperlink"/>
                </w:rPr>
                <w:t>SHS-AP 420</w:t>
              </w:r>
            </w:hyperlink>
            <w:r w:rsidR="00B50039">
              <w:t xml:space="preserve"> </w:t>
            </w:r>
            <w:r w:rsidRPr="009729E7">
              <w:t xml:space="preserve">telling the court the case can be dismissed.  </w:t>
            </w:r>
          </w:p>
          <w:p w14:paraId="2A49D2AE" w14:textId="2CC46B04" w:rsidR="00F43981" w:rsidRPr="009729E7" w:rsidRDefault="00F43981" w:rsidP="00D404F5">
            <w:pPr>
              <w:pStyle w:val="ListParagraph"/>
              <w:ind w:left="510"/>
            </w:pPr>
            <w:r w:rsidRPr="009729E7">
              <w:t xml:space="preserve">You can file a </w:t>
            </w:r>
            <w:r w:rsidRPr="00936729">
              <w:rPr>
                <w:b/>
              </w:rPr>
              <w:t>response</w:t>
            </w:r>
            <w:r w:rsidRPr="009729E7">
              <w:t xml:space="preserve">, </w:t>
            </w:r>
            <w:hyperlink r:id="rId130" w:tgtFrame="_blank" w:history="1">
              <w:r w:rsidRPr="00D404F5">
                <w:rPr>
                  <w:rStyle w:val="Hyperlink"/>
                </w:rPr>
                <w:t>SHS-AP 440</w:t>
              </w:r>
            </w:hyperlink>
            <w:r w:rsidR="00936729">
              <w:t xml:space="preserve">, </w:t>
            </w:r>
            <w:r w:rsidR="00936729" w:rsidRPr="009729E7">
              <w:t>telling the court you agree.</w:t>
            </w:r>
            <w:r w:rsidR="00936729">
              <w:br/>
            </w:r>
            <w:r w:rsidR="00936729" w:rsidRPr="00936729">
              <w:t>courts.alaska.gov/shc/appeals/docs/SHS_AP_420.doc</w:t>
            </w:r>
            <w:r w:rsidRPr="009729E7">
              <w:t xml:space="preserve"> </w:t>
            </w:r>
            <w:r w:rsidR="00936729">
              <w:br/>
            </w:r>
          </w:p>
          <w:p w14:paraId="14C1B65B" w14:textId="667D6E03" w:rsidR="00936729" w:rsidRDefault="00F43981" w:rsidP="00936729">
            <w:pPr>
              <w:pStyle w:val="Heading3"/>
              <w:outlineLvl w:val="2"/>
            </w:pPr>
            <w:r w:rsidRPr="009729E7">
              <w:t>In the trial court, where you had your custody case</w:t>
            </w:r>
          </w:p>
          <w:p w14:paraId="1CBAB4F0" w14:textId="6A31D4E8" w:rsidR="00F43981" w:rsidRPr="009729E7" w:rsidRDefault="00F43981" w:rsidP="00D404F5">
            <w:pPr>
              <w:pStyle w:val="BodyText"/>
            </w:pPr>
            <w:r w:rsidRPr="009729E7">
              <w:t xml:space="preserve"> If your agreement about the appeal changes the current court order, you both should fill out and file: </w:t>
            </w:r>
          </w:p>
          <w:p w14:paraId="566FC3C4" w14:textId="5B169E98" w:rsidR="00F43981" w:rsidRDefault="00936729" w:rsidP="00936729">
            <w:pPr>
              <w:pStyle w:val="ListParagraph"/>
              <w:ind w:left="510"/>
            </w:pPr>
            <w:r w:rsidRPr="004C0700">
              <w:rPr>
                <w:b/>
                <w:color w:val="000000"/>
              </w:rPr>
              <w:t>Agreement</w:t>
            </w:r>
            <w:r>
              <w:t xml:space="preserve"> </w:t>
            </w:r>
            <w:r w:rsidRPr="004E5FAE">
              <w:rPr>
                <w:b/>
              </w:rPr>
              <w:t>&amp; Order, SHC-1061</w:t>
            </w:r>
            <w:r>
              <w:br/>
              <w:t xml:space="preserve">as a </w:t>
            </w:r>
            <w:hyperlink r:id="rId131" w:tgtFrame="_blank" w:history="1">
              <w:r>
                <w:rPr>
                  <w:rStyle w:val="Hyperlink"/>
                  <w:color w:val="006699"/>
                </w:rPr>
                <w:t>Word</w:t>
              </w:r>
            </w:hyperlink>
            <w:r>
              <w:rPr>
                <w:rStyle w:val="Hyperlink"/>
                <w:color w:val="006699"/>
              </w:rPr>
              <w:t xml:space="preserve"> </w:t>
            </w:r>
            <w:hyperlink r:id="rId13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3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64117F64" w:rsidR="00936729" w:rsidRPr="00936729" w:rsidRDefault="00936729" w:rsidP="009367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34" w:tgtFrame="_blank" w:history="1">
              <w:r>
                <w:rPr>
                  <w:rStyle w:val="Hyperlink"/>
                  <w:color w:val="006699"/>
                </w:rPr>
                <w:t>Word</w:t>
              </w:r>
            </w:hyperlink>
            <w:r>
              <w:rPr>
                <w:rStyle w:val="Hyperlink"/>
                <w:color w:val="006699"/>
              </w:rPr>
              <w:t xml:space="preserve"> </w:t>
            </w:r>
            <w:hyperlink r:id="rId13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36" w:tgtFrame="_blank" w:history="1">
              <w:r>
                <w:rPr>
                  <w:rStyle w:val="Hyperlink"/>
                  <w:color w:val="006699"/>
                </w:rPr>
                <w:t>PDF</w:t>
              </w:r>
            </w:hyperlink>
            <w:r>
              <w:rPr>
                <w:rStyle w:val="Hyperlink"/>
                <w:color w:val="006699"/>
              </w:rPr>
              <w:br/>
            </w:r>
            <w:r w:rsidRPr="00B61C19">
              <w:t>courts.alaska.gov/shc/family/docs/shc-1063n.pdf</w:t>
            </w:r>
          </w:p>
        </w:tc>
      </w:tr>
      <w:tr w:rsidR="00F43981" w14:paraId="54E5B43D" w14:textId="77777777" w:rsidTr="00400529">
        <w:trPr>
          <w:jc w:val="center"/>
        </w:trPr>
        <w:tc>
          <w:tcPr>
            <w:tcW w:w="2880" w:type="dxa"/>
            <w:tcMar>
              <w:top w:w="360" w:type="dxa"/>
              <w:left w:w="115" w:type="dxa"/>
              <w:right w:w="115" w:type="dxa"/>
            </w:tcMar>
          </w:tcPr>
          <w:p w14:paraId="182C70FC" w14:textId="3978C5B4" w:rsidR="00F43981" w:rsidRPr="00A50D37" w:rsidRDefault="00F43981" w:rsidP="00F43981">
            <w:pPr>
              <w:pStyle w:val="Heading2"/>
              <w:outlineLvl w:val="1"/>
              <w:rPr>
                <w:shd w:val="clear" w:color="auto" w:fill="FFFFFF"/>
              </w:rPr>
            </w:pPr>
            <w:r w:rsidRPr="00A50D37">
              <w:rPr>
                <w:shd w:val="clear" w:color="auto" w:fill="FFFFFF"/>
              </w:rPr>
              <w:t xml:space="preserve">Step </w:t>
            </w:r>
            <w:bookmarkStart w:id="7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36</w:t>
            </w:r>
            <w:r w:rsidRPr="00A50D37">
              <w:rPr>
                <w:shd w:val="clear" w:color="auto" w:fill="FFFFFF"/>
              </w:rPr>
              <w:fldChar w:fldCharType="end"/>
            </w:r>
            <w:bookmarkEnd w:id="7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455647B" w:rsidR="004E5FAE" w:rsidRPr="004E5FAE" w:rsidRDefault="009729E7" w:rsidP="009729E7">
            <w:pPr>
              <w:pStyle w:val="ListParagraph"/>
              <w:numPr>
                <w:ilvl w:val="0"/>
                <w:numId w:val="25"/>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37" w:tgtFrame="_blank" w:history="1">
              <w:r w:rsidRPr="004E5FAE">
                <w:rPr>
                  <w:rStyle w:val="Hyperlink"/>
                </w:rPr>
                <w:t>SHS-AP 260</w:t>
              </w:r>
            </w:hyperlink>
            <w:r w:rsidR="00B50039">
              <w:t xml:space="preserve"> </w:t>
            </w:r>
            <w:r w:rsidRPr="009729E7">
              <w:t xml:space="preserve">(Word document).  </w:t>
            </w:r>
          </w:p>
          <w:p w14:paraId="2FB082DE" w14:textId="6115F841" w:rsidR="009729E7" w:rsidRPr="009729E7" w:rsidRDefault="009729E7" w:rsidP="009729E7">
            <w:pPr>
              <w:pStyle w:val="ListParagraph"/>
              <w:numPr>
                <w:ilvl w:val="0"/>
                <w:numId w:val="25"/>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9729E7" w:rsidRPr="009729E7" w:rsidRDefault="009729E7" w:rsidP="009729E7">
            <w:pPr>
              <w:pStyle w:val="ListParagraph"/>
              <w:numPr>
                <w:ilvl w:val="0"/>
                <w:numId w:val="25"/>
              </w:numPr>
              <w:rPr>
                <w:shd w:val="clear" w:color="auto" w:fill="FFFFFF"/>
              </w:rPr>
            </w:pPr>
            <w:r w:rsidRPr="009729E7">
              <w:t xml:space="preserve">You can write on the Notice that you agree with the other </w:t>
            </w:r>
            <w:r w:rsidRPr="009729E7">
              <w:rPr>
                <w:color w:val="000000"/>
                <w:shd w:val="clear" w:color="auto" w:fill="FFFFFF"/>
              </w:rPr>
              <w:lastRenderedPageBreak/>
              <w:t>parent</w:t>
            </w:r>
            <w:r w:rsidRPr="009729E7">
              <w:t>.</w:t>
            </w:r>
          </w:p>
          <w:p w14:paraId="0EDF7362" w14:textId="77777777" w:rsidR="009729E7" w:rsidRPr="009729E7" w:rsidRDefault="009729E7" w:rsidP="009729E7">
            <w:pPr>
              <w:pStyle w:val="ListParagraph"/>
              <w:numPr>
                <w:ilvl w:val="0"/>
                <w:numId w:val="25"/>
              </w:numPr>
              <w:rPr>
                <w:color w:val="000000"/>
                <w:shd w:val="clear" w:color="auto" w:fill="FFFFFF"/>
              </w:rPr>
            </w:pPr>
            <w:r w:rsidRPr="009729E7">
              <w:t>The other person may want to file a motion to dismiss to stop the appeal from continuing.</w:t>
            </w:r>
          </w:p>
          <w:p w14:paraId="0330DA4B" w14:textId="6B62D87B" w:rsidR="00F43981" w:rsidRDefault="004E5FAE" w:rsidP="00BE3E77">
            <w:pPr>
              <w:pStyle w:val="Heading3"/>
              <w:keepNext/>
              <w:keepLines/>
              <w:outlineLvl w:val="2"/>
            </w:pPr>
            <w:r>
              <w:t>Link in this step</w:t>
            </w:r>
          </w:p>
          <w:p w14:paraId="4A17E443" w14:textId="19862190" w:rsidR="00BE3E77" w:rsidRPr="00BE3E77" w:rsidRDefault="00BE3E77" w:rsidP="00BE3E77">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38" w:tgtFrame="_blank" w:history="1">
              <w:r w:rsidRPr="004E5FAE">
                <w:rPr>
                  <w:rStyle w:val="Hyperlink"/>
                </w:rPr>
                <w:t>SHS-AP 260</w:t>
              </w:r>
            </w:hyperlink>
            <w:r>
              <w:br/>
            </w:r>
            <w:r w:rsidRPr="00BE3E77">
              <w:t>courts.alaska.gov/shc/appeals/docs/SHS_AP_260.doc</w:t>
            </w:r>
          </w:p>
          <w:p w14:paraId="7BF72F7C" w14:textId="5C033C65" w:rsidR="004E5FAE" w:rsidRPr="004E5FAE" w:rsidRDefault="004E5FAE" w:rsidP="004E5FAE">
            <w:pPr>
              <w:pStyle w:val="Body"/>
            </w:pPr>
          </w:p>
        </w:tc>
      </w:tr>
      <w:tr w:rsidR="000B1F23" w14:paraId="11DCECA7" w14:textId="77777777" w:rsidTr="00904B5D">
        <w:trPr>
          <w:jc w:val="center"/>
        </w:trPr>
        <w:tc>
          <w:tcPr>
            <w:tcW w:w="2880" w:type="dxa"/>
            <w:tcMar>
              <w:top w:w="360" w:type="dxa"/>
              <w:left w:w="115" w:type="dxa"/>
              <w:right w:w="115" w:type="dxa"/>
            </w:tcMar>
          </w:tcPr>
          <w:p w14:paraId="075B1AAA" w14:textId="77777777" w:rsidR="000B1F23" w:rsidRDefault="000B1F23"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B1F23" w:rsidRDefault="000B1F23" w:rsidP="00904B5D"/>
        </w:tc>
      </w:tr>
      <w:tr w:rsidR="000B1F23" w14:paraId="674628A4" w14:textId="77777777" w:rsidTr="00921DA3">
        <w:trPr>
          <w:jc w:val="center"/>
        </w:trPr>
        <w:tc>
          <w:tcPr>
            <w:tcW w:w="2880" w:type="dxa"/>
            <w:tcMar>
              <w:top w:w="360" w:type="dxa"/>
              <w:left w:w="115" w:type="dxa"/>
              <w:right w:w="115" w:type="dxa"/>
            </w:tcMar>
          </w:tcPr>
          <w:p w14:paraId="5D4E20BD" w14:textId="670BA9DF" w:rsidR="000B1F23" w:rsidRDefault="000B1F23" w:rsidP="00CE5ADB">
            <w:pPr>
              <w:pStyle w:val="BodyText"/>
              <w:rPr>
                <w:shd w:val="clear" w:color="auto" w:fill="FFFFFF"/>
              </w:rPr>
            </w:pPr>
          </w:p>
        </w:tc>
        <w:tc>
          <w:tcPr>
            <w:tcW w:w="7612" w:type="dxa"/>
            <w:tcMar>
              <w:top w:w="432" w:type="dxa"/>
              <w:left w:w="115" w:type="dxa"/>
              <w:right w:w="115" w:type="dxa"/>
            </w:tcMar>
          </w:tcPr>
          <w:p w14:paraId="194AD7D1" w14:textId="77777777" w:rsidR="000B1F23" w:rsidRDefault="000B1F23" w:rsidP="00CE5ADB"/>
        </w:tc>
      </w:tr>
      <w:tr w:rsidR="000B1F23" w14:paraId="0BCB2C7E" w14:textId="77777777" w:rsidTr="00904B5D">
        <w:trPr>
          <w:jc w:val="center"/>
        </w:trPr>
        <w:tc>
          <w:tcPr>
            <w:tcW w:w="2880" w:type="dxa"/>
            <w:tcMar>
              <w:top w:w="360" w:type="dxa"/>
              <w:left w:w="115" w:type="dxa"/>
              <w:right w:w="115" w:type="dxa"/>
            </w:tcMar>
          </w:tcPr>
          <w:p w14:paraId="4551AF55" w14:textId="4CD8E57A" w:rsidR="000B1F23" w:rsidRDefault="000B1F23" w:rsidP="00904B5D">
            <w:pPr>
              <w:pStyle w:val="Heading2"/>
              <w:outlineLvl w:val="1"/>
            </w:pPr>
            <w:commentRangeStart w:id="75"/>
            <w:del w:id="76" w:author="Caroline Robinson" w:date="2023-02-21T16:39:00Z">
              <w:r w:rsidRPr="00A50D37" w:rsidDel="009729E7">
                <w:rPr>
                  <w:shd w:val="clear" w:color="auto" w:fill="FFFFFF"/>
                </w:rPr>
                <w:delText xml:space="preserve">Step </w:delText>
              </w:r>
              <w:r w:rsidRPr="00A50D37" w:rsidDel="009729E7">
                <w:rPr>
                  <w:shd w:val="clear" w:color="auto" w:fill="FFFFFF"/>
                </w:rPr>
                <w:fldChar w:fldCharType="begin"/>
              </w:r>
              <w:r w:rsidRPr="00A50D37" w:rsidDel="009729E7">
                <w:rPr>
                  <w:shd w:val="clear" w:color="auto" w:fill="FFFFFF"/>
                </w:rPr>
                <w:delInstrText xml:space="preserve"> SEQ stepList \* Arabic \* MERGEFORMAT </w:delInstrText>
              </w:r>
              <w:r w:rsidRPr="00A50D37" w:rsidDel="009729E7">
                <w:rPr>
                  <w:shd w:val="clear" w:color="auto" w:fill="FFFFFF"/>
                </w:rPr>
                <w:fldChar w:fldCharType="separate"/>
              </w:r>
              <w:r w:rsidR="00AC31F6" w:rsidDel="009729E7">
                <w:rPr>
                  <w:noProof/>
                  <w:shd w:val="clear" w:color="auto" w:fill="FFFFFF"/>
                </w:rPr>
                <w:delText>36</w:delText>
              </w:r>
              <w:r w:rsidRPr="00A50D37" w:rsidDel="009729E7">
                <w:rPr>
                  <w:shd w:val="clear" w:color="auto" w:fill="FFFFFF"/>
                </w:rPr>
                <w:fldChar w:fldCharType="end"/>
              </w:r>
              <w:r w:rsidRPr="00A50D37" w:rsidDel="009729E7">
                <w:rPr>
                  <w:shd w:val="clear" w:color="auto" w:fill="FFFFFF"/>
                </w:rPr>
                <w:delText>:</w:delText>
              </w:r>
              <w:r w:rsidR="009729E7" w:rsidDel="009729E7">
                <w:rPr>
                  <w:shd w:val="clear" w:color="auto" w:fill="FFFFFF"/>
                </w:rPr>
                <w:delText xml:space="preserve"> </w:delText>
              </w:r>
              <w:r w:rsidR="009729E7" w:rsidRPr="009729E7" w:rsidDel="009729E7">
                <w:rPr>
                  <w:shd w:val="clear" w:color="auto" w:fill="FFFFFF"/>
                </w:rPr>
                <w:delText xml:space="preserve">Learn </w:delText>
              </w:r>
              <w:r w:rsidR="009729E7" w:rsidDel="009729E7">
                <w:rPr>
                  <w:shd w:val="clear" w:color="auto" w:fill="FFFFFF"/>
                </w:rPr>
                <w:delText>a</w:delText>
              </w:r>
              <w:r w:rsidR="009729E7" w:rsidRPr="009729E7" w:rsidDel="009729E7">
                <w:rPr>
                  <w:shd w:val="clear" w:color="auto" w:fill="FFFFFF"/>
                </w:rPr>
                <w:delText xml:space="preserve">bout </w:delText>
              </w:r>
              <w:r w:rsidR="009729E7" w:rsidDel="009729E7">
                <w:rPr>
                  <w:shd w:val="clear" w:color="auto" w:fill="FFFFFF"/>
                </w:rPr>
                <w:delText>o</w:delText>
              </w:r>
              <w:r w:rsidR="009729E7" w:rsidRPr="009729E7" w:rsidDel="009729E7">
                <w:rPr>
                  <w:shd w:val="clear" w:color="auto" w:fill="FFFFFF"/>
                </w:rPr>
                <w:delText xml:space="preserve">ther </w:delText>
              </w:r>
              <w:r w:rsidR="009729E7" w:rsidDel="009729E7">
                <w:rPr>
                  <w:shd w:val="clear" w:color="auto" w:fill="FFFFFF"/>
                </w:rPr>
                <w:delText>p</w:delText>
              </w:r>
              <w:r w:rsidR="009729E7" w:rsidRPr="009729E7" w:rsidDel="009729E7">
                <w:rPr>
                  <w:shd w:val="clear" w:color="auto" w:fill="FFFFFF"/>
                </w:rPr>
                <w:delText xml:space="preserve">arts of a </w:delText>
              </w:r>
              <w:r w:rsidR="009729E7" w:rsidDel="009729E7">
                <w:rPr>
                  <w:shd w:val="clear" w:color="auto" w:fill="FFFFFF"/>
                </w:rPr>
                <w:delText>c</w:delText>
              </w:r>
              <w:r w:rsidR="009729E7" w:rsidRPr="009729E7" w:rsidDel="009729E7">
                <w:rPr>
                  <w:shd w:val="clear" w:color="auto" w:fill="FFFFFF"/>
                </w:rPr>
                <w:delText xml:space="preserve">ase to </w:delText>
              </w:r>
              <w:r w:rsidR="009729E7" w:rsidDel="009729E7">
                <w:rPr>
                  <w:shd w:val="clear" w:color="auto" w:fill="FFFFFF"/>
                </w:rPr>
                <w:delText>e</w:delText>
              </w:r>
              <w:r w:rsidR="009729E7" w:rsidRPr="009729E7" w:rsidDel="009729E7">
                <w:rPr>
                  <w:shd w:val="clear" w:color="auto" w:fill="FFFFFF"/>
                </w:rPr>
                <w:delText xml:space="preserve">nd </w:delText>
              </w:r>
              <w:r w:rsidR="009729E7" w:rsidDel="009729E7">
                <w:rPr>
                  <w:shd w:val="clear" w:color="auto" w:fill="FFFFFF"/>
                </w:rPr>
                <w:delText>y</w:delText>
              </w:r>
              <w:r w:rsidR="009729E7" w:rsidRPr="009729E7" w:rsidDel="009729E7">
                <w:rPr>
                  <w:shd w:val="clear" w:color="auto" w:fill="FFFFFF"/>
                </w:rPr>
                <w:delText xml:space="preserve">our </w:delText>
              </w:r>
              <w:r w:rsidR="009729E7" w:rsidDel="009729E7">
                <w:rPr>
                  <w:shd w:val="clear" w:color="auto" w:fill="FFFFFF"/>
                </w:rPr>
                <w:delText>m</w:delText>
              </w:r>
              <w:r w:rsidR="009729E7" w:rsidRPr="009729E7" w:rsidDel="009729E7">
                <w:rPr>
                  <w:shd w:val="clear" w:color="auto" w:fill="FFFFFF"/>
                </w:rPr>
                <w:delText>arriage (Other GA options TF</w:delText>
              </w:r>
            </w:del>
          </w:p>
        </w:tc>
        <w:tc>
          <w:tcPr>
            <w:tcW w:w="7612" w:type="dxa"/>
            <w:tcMar>
              <w:top w:w="432" w:type="dxa"/>
              <w:left w:w="115" w:type="dxa"/>
              <w:right w:w="115" w:type="dxa"/>
            </w:tcMar>
          </w:tcPr>
          <w:p w14:paraId="07A579DA" w14:textId="0ED5308B" w:rsidR="009729E7" w:rsidRPr="00E30BBD" w:rsidDel="009729E7" w:rsidRDefault="009729E7" w:rsidP="009729E7">
            <w:pPr>
              <w:rPr>
                <w:del w:id="77" w:author="Caroline Robinson" w:date="2023-02-21T16:39:00Z"/>
              </w:rPr>
            </w:pPr>
            <w:bookmarkStart w:id="78" w:name="_Hlk17716581"/>
            <w:del w:id="79" w:author="Caroline Robinson" w:date="2023-02-21T16:39:00Z">
              <w:r w:rsidDel="009729E7">
                <w:delText>You can answer more questions to get information about ot</w:delText>
              </w:r>
              <w:r w:rsidRPr="001346CA" w:rsidDel="009729E7">
                <w:delText xml:space="preserve">her </w:delText>
              </w:r>
              <w:bookmarkEnd w:id="78"/>
              <w:r w:rsidRPr="001346CA" w:rsidDel="009729E7">
                <w:delText>Child Custody &amp; Parenting Plan</w:delText>
              </w:r>
              <w:r w:rsidDel="009729E7">
                <w:delText xml:space="preserve"> topics.</w:delText>
              </w:r>
            </w:del>
            <w:r w:rsidR="00B50039">
              <w:t xml:space="preserve"> </w:t>
            </w:r>
            <w:del w:id="80" w:author="Caroline Robinson" w:date="2023-02-21T16:39:00Z">
              <w:r w:rsidDel="009729E7">
                <w:delText xml:space="preserve"> </w:delText>
              </w:r>
              <w:bookmarkStart w:id="81" w:name="_Hlk17716590"/>
              <w:r w:rsidDel="009729E7">
                <w:delText>If you want to save this Action Plan, be sure to download, save, or print it.</w:delText>
              </w:r>
            </w:del>
            <w:r w:rsidR="00B50039">
              <w:t xml:space="preserve"> </w:t>
            </w:r>
            <w:del w:id="82" w:author="Caroline Robinson" w:date="2023-02-21T16:39:00Z">
              <w:r w:rsidDel="009729E7">
                <w:delText xml:space="preserve"> Then return to the Guided Assist page and use the </w:delText>
              </w:r>
            </w:del>
            <w:del w:id="83" w:author="Caroline Robinson" w:date="2022-07-14T15:35:00Z">
              <w:r w:rsidDel="00381B7F">
                <w:delText>Guided Assist</w:delText>
              </w:r>
            </w:del>
            <w:del w:id="84" w:author="Caroline Robinson" w:date="2023-02-21T16:39:00Z">
              <w:r w:rsidDel="009729E7">
                <w:delText xml:space="preserve"> search box to find one of the topics listed below.</w:delText>
              </w:r>
              <w:bookmarkEnd w:id="81"/>
            </w:del>
          </w:p>
          <w:p w14:paraId="724044E8" w14:textId="07B4AFEF" w:rsidR="009729E7" w:rsidDel="009729E7" w:rsidRDefault="009729E7" w:rsidP="009729E7">
            <w:pPr>
              <w:numPr>
                <w:ilvl w:val="0"/>
                <w:numId w:val="7"/>
              </w:numPr>
              <w:shd w:val="clear" w:color="auto" w:fill="FFFFFF"/>
              <w:rPr>
                <w:del w:id="85" w:author="Caroline Robinson" w:date="2023-02-21T16:39:00Z"/>
              </w:rPr>
            </w:pPr>
            <w:del w:id="86" w:author="Caroline Robinson" w:date="2023-02-21T16:39:00Z">
              <w:r w:rsidDel="009729E7">
                <w:delText>Starting a Custody Case</w:delText>
              </w:r>
            </w:del>
          </w:p>
          <w:p w14:paraId="26A078A3" w14:textId="284D0CDF" w:rsidR="009729E7" w:rsidRPr="001E037B" w:rsidDel="009729E7" w:rsidRDefault="009729E7" w:rsidP="009729E7">
            <w:pPr>
              <w:numPr>
                <w:ilvl w:val="0"/>
                <w:numId w:val="7"/>
              </w:numPr>
              <w:shd w:val="clear" w:color="auto" w:fill="FFFFFF"/>
              <w:rPr>
                <w:del w:id="87" w:author="Caroline Robinson" w:date="2023-02-21T16:39:00Z"/>
              </w:rPr>
            </w:pPr>
            <w:del w:id="88" w:author="Caroline Robinson" w:date="2023-02-21T16:39:00Z">
              <w:r w:rsidDel="009729E7">
                <w:fldChar w:fldCharType="begin"/>
              </w:r>
              <w:r w:rsidDel="009729E7">
                <w:delInstrText xml:space="preserve"> HYPERLINK "https://stage.legalnav.org/topics/be6793a5-b6a0-4fff-a443-397ef0d9f2f4" </w:delInstrText>
              </w:r>
              <w:r w:rsidDel="009729E7">
                <w:fldChar w:fldCharType="separate"/>
              </w:r>
              <w:r w:rsidRPr="001E037B" w:rsidDel="009729E7">
                <w:delText>Responding to a Custody Case</w:delText>
              </w:r>
              <w:r w:rsidDel="009729E7">
                <w:fldChar w:fldCharType="end"/>
              </w:r>
              <w:r w:rsidRPr="001E037B" w:rsidDel="009729E7">
                <w:delText xml:space="preserve"> </w:delText>
              </w:r>
            </w:del>
          </w:p>
          <w:p w14:paraId="7540BE88" w14:textId="0361063C" w:rsidR="009729E7" w:rsidRPr="00E30BBD" w:rsidDel="009729E7" w:rsidRDefault="009729E7" w:rsidP="009729E7">
            <w:pPr>
              <w:numPr>
                <w:ilvl w:val="0"/>
                <w:numId w:val="7"/>
              </w:numPr>
              <w:shd w:val="clear" w:color="auto" w:fill="FFFFFF"/>
              <w:rPr>
                <w:del w:id="89" w:author="Caroline Robinson" w:date="2023-02-21T16:39:00Z"/>
              </w:rPr>
            </w:pPr>
            <w:del w:id="90" w:author="Caroline Robinson" w:date="2023-02-21T16:39:00Z">
              <w:r w:rsidDel="009729E7">
                <w:fldChar w:fldCharType="begin"/>
              </w:r>
              <w:r w:rsidDel="009729E7">
                <w:delInstrText xml:space="preserve"> HYPERLINK "https://stage.legalnav.org/topics/998a6ab1-9a07-401e-80b7-ba1d70dc6664" </w:delInstrText>
              </w:r>
              <w:r w:rsidDel="009729E7">
                <w:fldChar w:fldCharType="separate"/>
              </w:r>
              <w:r w:rsidRPr="00E30BBD" w:rsidDel="009729E7">
                <w:delText>Custody When Both Parents Agree</w:delText>
              </w:r>
              <w:r w:rsidDel="009729E7">
                <w:fldChar w:fldCharType="end"/>
              </w:r>
              <w:r w:rsidRPr="00E30BBD" w:rsidDel="009729E7">
                <w:delText xml:space="preserve"> </w:delText>
              </w:r>
            </w:del>
          </w:p>
          <w:p w14:paraId="4FDA65E2" w14:textId="78CD2F6D" w:rsidR="009729E7" w:rsidRPr="00E30BBD" w:rsidDel="009729E7" w:rsidRDefault="009729E7" w:rsidP="009729E7">
            <w:pPr>
              <w:numPr>
                <w:ilvl w:val="0"/>
                <w:numId w:val="7"/>
              </w:numPr>
              <w:shd w:val="clear" w:color="auto" w:fill="FFFFFF"/>
              <w:rPr>
                <w:del w:id="91" w:author="Caroline Robinson" w:date="2023-02-21T16:39:00Z"/>
              </w:rPr>
            </w:pPr>
            <w:del w:id="92" w:author="Caroline Robinson" w:date="2023-02-21T16:39:00Z">
              <w:r w:rsidDel="009729E7">
                <w:fldChar w:fldCharType="begin"/>
              </w:r>
              <w:r w:rsidDel="009729E7">
                <w:delInstrText xml:space="preserve"> HYPERLINK "https://stage.legalnav.org/topics/1308d187-ee59-4398-adbc-1aa4d0c4108b" </w:delInstrText>
              </w:r>
              <w:r w:rsidDel="009729E7">
                <w:fldChar w:fldCharType="separate"/>
              </w:r>
              <w:r w:rsidRPr="00E30BBD" w:rsidDel="009729E7">
                <w:delText>Resources to Help You and the Other Parent Reach an Agreement</w:delText>
              </w:r>
              <w:r w:rsidDel="009729E7">
                <w:fldChar w:fldCharType="end"/>
              </w:r>
              <w:r w:rsidRPr="00E30BBD" w:rsidDel="009729E7">
                <w:delText xml:space="preserve"> </w:delText>
              </w:r>
            </w:del>
          </w:p>
          <w:p w14:paraId="08838052" w14:textId="35574892" w:rsidR="009729E7" w:rsidRPr="00E30BBD" w:rsidDel="009729E7" w:rsidRDefault="009729E7" w:rsidP="009729E7">
            <w:pPr>
              <w:numPr>
                <w:ilvl w:val="0"/>
                <w:numId w:val="33"/>
              </w:numPr>
              <w:shd w:val="clear" w:color="auto" w:fill="FFFFFF"/>
              <w:rPr>
                <w:del w:id="93" w:author="Caroline Robinson" w:date="2023-02-21T16:39:00Z"/>
              </w:rPr>
            </w:pPr>
            <w:del w:id="94" w:author="Caroline Robinson" w:date="2023-02-21T16:39:00Z">
              <w:r w:rsidDel="009729E7">
                <w:fldChar w:fldCharType="begin"/>
              </w:r>
              <w:r w:rsidDel="009729E7">
                <w:delInstrText xml:space="preserve"> HYPERLINK "https://stage.legalnav.org/topics/a8b7353b-1ac9-45e8-9625-da471605966b" </w:delInstrText>
              </w:r>
              <w:r w:rsidDel="009729E7">
                <w:fldChar w:fldCharType="separate"/>
              </w:r>
              <w:r w:rsidRPr="00E30BBD" w:rsidDel="009729E7">
                <w:delText>Asking for an Order in a Custody Case When the Issue Can’t Wait for the Court’s Final Decision (Filing a Motion)</w:delText>
              </w:r>
              <w:r w:rsidDel="009729E7">
                <w:fldChar w:fldCharType="end"/>
              </w:r>
              <w:r w:rsidRPr="00E30BBD" w:rsidDel="009729E7">
                <w:delText xml:space="preserve"> </w:delText>
              </w:r>
            </w:del>
          </w:p>
          <w:p w14:paraId="37DE8EE0" w14:textId="25847EB5" w:rsidR="009729E7" w:rsidRPr="00E30BBD" w:rsidDel="009729E7" w:rsidRDefault="009729E7" w:rsidP="009729E7">
            <w:pPr>
              <w:pStyle w:val="ListParagraph"/>
              <w:numPr>
                <w:ilvl w:val="0"/>
                <w:numId w:val="33"/>
              </w:numPr>
              <w:spacing w:after="0"/>
              <w:rPr>
                <w:del w:id="95" w:author="Caroline Robinson" w:date="2023-02-21T16:39:00Z"/>
              </w:rPr>
            </w:pPr>
            <w:del w:id="96" w:author="Caroline Robinson" w:date="2023-02-21T16:39:00Z">
              <w:r w:rsidDel="009729E7">
                <w:fldChar w:fldCharType="begin"/>
              </w:r>
              <w:r w:rsidDel="009729E7">
                <w:delInstrText xml:space="preserve"> HYPERLINK "https://stage.legalnav.org/topics/439e3165-8a43-42bf-9b94-ceb1e4ce8995" </w:delInstrText>
              </w:r>
              <w:r w:rsidDel="009729E7">
                <w:fldChar w:fldCharType="separate"/>
              </w:r>
              <w:r w:rsidRPr="00E30BBD" w:rsidDel="009729E7">
                <w:delText>Creating a Parenting Plan</w:delText>
              </w:r>
              <w:r w:rsidDel="009729E7">
                <w:fldChar w:fldCharType="end"/>
              </w:r>
              <w:r w:rsidRPr="00E30BBD" w:rsidDel="009729E7">
                <w:delText xml:space="preserve"> </w:delText>
              </w:r>
            </w:del>
          </w:p>
          <w:p w14:paraId="701BECFB" w14:textId="18E8F17B" w:rsidR="009729E7" w:rsidRPr="00E30BBD" w:rsidDel="009729E7" w:rsidRDefault="009729E7" w:rsidP="009729E7">
            <w:pPr>
              <w:numPr>
                <w:ilvl w:val="0"/>
                <w:numId w:val="33"/>
              </w:numPr>
              <w:shd w:val="clear" w:color="auto" w:fill="FFFFFF"/>
              <w:rPr>
                <w:del w:id="97" w:author="Caroline Robinson" w:date="2023-02-21T16:39:00Z"/>
              </w:rPr>
            </w:pPr>
            <w:del w:id="98" w:author="Caroline Robinson" w:date="2023-02-21T16:39:00Z">
              <w:r w:rsidDel="009729E7">
                <w:fldChar w:fldCharType="begin"/>
              </w:r>
              <w:r w:rsidDel="009729E7">
                <w:delInstrText xml:space="preserve"> HYPERLINK "https://stage.legalnav.org/topics/b3d91f08-577d-41e8-b79e-00cbe6a8a3af" </w:delInstrText>
              </w:r>
              <w:r w:rsidDel="009729E7">
                <w:fldChar w:fldCharType="separate"/>
              </w:r>
              <w:r w:rsidRPr="00E30BBD" w:rsidDel="009729E7">
                <w:delText>Preparing for Custody Hearings or Trial</w:delText>
              </w:r>
              <w:r w:rsidDel="009729E7">
                <w:fldChar w:fldCharType="end"/>
              </w:r>
              <w:r w:rsidRPr="00E30BBD" w:rsidDel="009729E7">
                <w:delText xml:space="preserve"> </w:delText>
              </w:r>
            </w:del>
          </w:p>
          <w:p w14:paraId="69C027FE" w14:textId="004F5EB6" w:rsidR="000B1F23" w:rsidRDefault="009729E7" w:rsidP="009729E7">
            <w:pPr>
              <w:numPr>
                <w:ilvl w:val="0"/>
                <w:numId w:val="33"/>
              </w:numPr>
              <w:shd w:val="clear" w:color="auto" w:fill="FFFFFF"/>
            </w:pPr>
            <w:del w:id="99" w:author="Caroline Robinson" w:date="2023-02-21T16:39:00Z">
              <w:r w:rsidDel="009729E7">
                <w:fldChar w:fldCharType="begin"/>
              </w:r>
              <w:r w:rsidDel="009729E7">
                <w:delInstrText xml:space="preserve"> HYPERLINK "https://stage.legalnav.org/topics/368b7934-d87b-4be6-9a9c-b694c8004121" </w:delInstrText>
              </w:r>
              <w:r w:rsidDel="009729E7">
                <w:fldChar w:fldCharType="separate"/>
              </w:r>
              <w:r w:rsidRPr="00E30BBD" w:rsidDel="009729E7">
                <w:delText>Enforcing a Custody Order</w:delText>
              </w:r>
              <w:r w:rsidDel="009729E7">
                <w:fldChar w:fldCharType="end"/>
              </w:r>
            </w:del>
            <w:commentRangeEnd w:id="75"/>
            <w:del w:id="100" w:author="Caroline Robinson" w:date="2023-02-22T11:15:00Z">
              <w:r w:rsidDel="00B5622C">
                <w:rPr>
                  <w:rStyle w:val="CommentReference"/>
                  <w:rFonts w:eastAsia="Arial"/>
                </w:rPr>
                <w:commentReference w:id="75"/>
              </w:r>
            </w:del>
          </w:p>
        </w:tc>
      </w:tr>
      <w:tr w:rsidR="000B1F23" w14:paraId="5A9BB359" w14:textId="77777777" w:rsidTr="00921DA3">
        <w:trPr>
          <w:jc w:val="center"/>
        </w:trPr>
        <w:tc>
          <w:tcPr>
            <w:tcW w:w="2880" w:type="dxa"/>
            <w:tcMar>
              <w:top w:w="360" w:type="dxa"/>
              <w:left w:w="115" w:type="dxa"/>
              <w:right w:w="115" w:type="dxa"/>
            </w:tcMar>
          </w:tcPr>
          <w:p w14:paraId="037E7BCF" w14:textId="4580C773" w:rsidR="000B1F23" w:rsidRDefault="000B1F23" w:rsidP="00CE5ADB">
            <w:pPr>
              <w:pStyle w:val="BodyText"/>
              <w:rPr>
                <w:shd w:val="clear" w:color="auto" w:fill="FFFFFF"/>
              </w:rPr>
            </w:pPr>
          </w:p>
        </w:tc>
        <w:tc>
          <w:tcPr>
            <w:tcW w:w="7612" w:type="dxa"/>
            <w:tcMar>
              <w:top w:w="432" w:type="dxa"/>
              <w:left w:w="115" w:type="dxa"/>
              <w:right w:w="115" w:type="dxa"/>
            </w:tcMar>
          </w:tcPr>
          <w:p w14:paraId="266061FB" w14:textId="77777777" w:rsidR="000B1F23" w:rsidRDefault="000B1F23" w:rsidP="00CE5ADB"/>
        </w:tc>
      </w:tr>
      <w:tr w:rsidR="00BB2365" w14:paraId="33FE4350" w14:textId="77777777" w:rsidTr="00921DA3">
        <w:trPr>
          <w:jc w:val="center"/>
        </w:trPr>
        <w:tc>
          <w:tcPr>
            <w:tcW w:w="2880" w:type="dxa"/>
            <w:tcMar>
              <w:top w:w="360" w:type="dxa"/>
              <w:left w:w="115" w:type="dxa"/>
              <w:right w:w="115" w:type="dxa"/>
            </w:tcMar>
          </w:tcPr>
          <w:p w14:paraId="4C1B8FFF" w14:textId="185C5DC0" w:rsidR="00BB2365" w:rsidRDefault="00BB2365" w:rsidP="00BB2365">
            <w:pPr>
              <w:pStyle w:val="Heading2"/>
              <w:outlineLvl w:val="1"/>
            </w:pPr>
            <w:r>
              <w:t xml:space="preserve">Step </w:t>
            </w:r>
            <w:bookmarkStart w:id="10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37</w:t>
            </w:r>
            <w:r w:rsidRPr="00E11A90">
              <w:rPr>
                <w:rStyle w:val="NumChar"/>
              </w:rPr>
              <w:fldChar w:fldCharType="end"/>
            </w:r>
            <w:bookmarkEnd w:id="101"/>
            <w:r>
              <w:t xml:space="preserve">: Get more </w:t>
            </w:r>
            <w:r w:rsidRPr="00B144F2">
              <w:t>information</w:t>
            </w:r>
            <w:r>
              <w:t xml:space="preserve"> or help</w:t>
            </w:r>
          </w:p>
        </w:tc>
        <w:tc>
          <w:tcPr>
            <w:tcW w:w="7612" w:type="dxa"/>
            <w:tcMar>
              <w:top w:w="432" w:type="dxa"/>
              <w:left w:w="115" w:type="dxa"/>
              <w:right w:w="115" w:type="dxa"/>
            </w:tcMar>
          </w:tcPr>
          <w:p w14:paraId="58700F77" w14:textId="46840939" w:rsidR="00BB2365" w:rsidRPr="008376C2" w:rsidRDefault="00BB2365" w:rsidP="00BB2365">
            <w:pPr>
              <w:pStyle w:val="BodyText"/>
            </w:pPr>
            <w:r>
              <w:t xml:space="preserve">For help with forms or understanding the process, call the </w:t>
            </w:r>
            <w:hyperlink r:id="rId139"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262AEB7" w:rsidR="00BB2365" w:rsidRDefault="00BB2365" w:rsidP="00BB2365">
            <w:pPr>
              <w:pStyle w:val="BodyText"/>
            </w:pPr>
            <w:r>
              <w:t xml:space="preserve">Depending on your income, you may qualify for </w:t>
            </w:r>
            <w:hyperlink r:id="rId140" w:history="1">
              <w:r w:rsidRPr="00C66E1B">
                <w:rPr>
                  <w:b/>
                </w:rPr>
                <w:t>Alaska Free Legal Answers</w:t>
              </w:r>
            </w:hyperlink>
            <w:r>
              <w:t>.</w:t>
            </w:r>
          </w:p>
          <w:p w14:paraId="3854BD6D" w14:textId="2ED5889C" w:rsidR="00BB2365" w:rsidRDefault="00BB2365" w:rsidP="00BB2365">
            <w:pPr>
              <w:pStyle w:val="BodyText"/>
            </w:pPr>
            <w:r>
              <w:t xml:space="preserve">Depending on your income and circumstances, you may qualify for a free lawyer from </w:t>
            </w:r>
            <w:hyperlink r:id="rId141" w:history="1">
              <w:r w:rsidRPr="00C66E1B">
                <w:rPr>
                  <w:b/>
                </w:rPr>
                <w:t>Alaska Legal Services</w:t>
              </w:r>
            </w:hyperlink>
            <w:r>
              <w:t>.</w:t>
            </w:r>
          </w:p>
          <w:p w14:paraId="25F3D657" w14:textId="77777777" w:rsidR="00BB2365" w:rsidRPr="008376C2" w:rsidRDefault="00BB2365" w:rsidP="00BB2365">
            <w:pPr>
              <w:pStyle w:val="Heading3"/>
              <w:outlineLvl w:val="2"/>
            </w:pPr>
            <w:r>
              <w:lastRenderedPageBreak/>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4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oline Robinson" w:date="2022-07-14T15:26:00Z" w:initials="C">
    <w:p w14:paraId="5BBF66E8" w14:textId="77777777" w:rsidR="00EC395A" w:rsidRDefault="00EC395A" w:rsidP="004409C5">
      <w:pPr>
        <w:pStyle w:val="CommentText"/>
      </w:pPr>
      <w:r>
        <w:rPr>
          <w:rStyle w:val="CommentReference"/>
        </w:rPr>
        <w:annotationRef/>
      </w:r>
      <w:r>
        <w:t xml:space="preserve">Links to </w:t>
      </w:r>
      <w:hyperlink r:id="rId1" w:history="1">
        <w:r w:rsidRPr="007B6F62">
          <w:rPr>
            <w:rStyle w:val="Hyperlink"/>
          </w:rPr>
          <w:t>https://www.legalnav.org/topic/custody-when-both-parents-agree/?location=alaska</w:t>
        </w:r>
      </w:hyperlink>
      <w:r>
        <w:t xml:space="preserve"> No resources available for this type of case – should we stick Alaska Family </w:t>
      </w:r>
      <w:proofErr w:type="spellStart"/>
      <w:r>
        <w:t>Self help</w:t>
      </w:r>
      <w:proofErr w:type="spellEnd"/>
      <w:r>
        <w:t xml:space="preserve"> Center in here on LN?</w:t>
      </w:r>
    </w:p>
  </w:comment>
  <w:comment w:id="1" w:author="Caroline Robinson" w:date="2022-07-14T15:32:00Z" w:initials="C">
    <w:p w14:paraId="58DBAE38" w14:textId="77777777" w:rsidR="00EC395A" w:rsidRDefault="00EC395A" w:rsidP="004409C5">
      <w:pPr>
        <w:pStyle w:val="CommentText"/>
      </w:pPr>
      <w:r>
        <w:rPr>
          <w:rStyle w:val="CommentReference"/>
        </w:rPr>
        <w:annotationRef/>
      </w:r>
      <w:r>
        <w:t xml:space="preserve">Same as above link was to staging website fixed links no resources </w:t>
      </w:r>
    </w:p>
  </w:comment>
  <w:comment w:id="2" w:author="Caroline Robinson" w:date="2022-07-14T15:34:00Z" w:initials="C">
    <w:p w14:paraId="7EB76F4F" w14:textId="77777777" w:rsidR="00EC395A" w:rsidRDefault="00EC395A" w:rsidP="004409C5">
      <w:pPr>
        <w:pStyle w:val="CommentText"/>
      </w:pPr>
      <w:r>
        <w:rPr>
          <w:rStyle w:val="CommentReference"/>
        </w:rPr>
        <w:annotationRef/>
      </w:r>
      <w:r>
        <w:t>Does not exist as a standalone – link is to stage website nothing shows up in Spot for Guided Assistants</w:t>
      </w:r>
    </w:p>
  </w:comment>
  <w:comment w:id="3" w:author="Caroline Robinson" w:date="2022-07-14T15:59:00Z" w:initials="C">
    <w:p w14:paraId="5E362927" w14:textId="77777777" w:rsidR="00EC395A" w:rsidRDefault="00EC395A" w:rsidP="004409C5">
      <w:pPr>
        <w:pStyle w:val="CommentText"/>
      </w:pPr>
      <w:r>
        <w:rPr>
          <w:rStyle w:val="CommentReference"/>
        </w:rPr>
        <w:annotationRef/>
      </w:r>
      <w:r>
        <w:t>Stage link, no resources on LN</w:t>
      </w:r>
    </w:p>
  </w:comment>
  <w:comment w:id="4" w:author="Caroline Robinson" w:date="2022-07-14T16:06:00Z" w:initials="C">
    <w:p w14:paraId="5ED595F5" w14:textId="77777777" w:rsidR="00EC395A" w:rsidRDefault="00EC395A" w:rsidP="004409C5">
      <w:pPr>
        <w:pStyle w:val="CommentText"/>
      </w:pPr>
      <w:r>
        <w:rPr>
          <w:rStyle w:val="CommentReference"/>
        </w:rPr>
        <w:annotationRef/>
      </w:r>
      <w:r>
        <w:t xml:space="preserve">Court has a webpage </w:t>
      </w:r>
      <w:hyperlink r:id="rId2" w:history="1">
        <w:r w:rsidRPr="007B6F62">
          <w:rPr>
            <w:rStyle w:val="Hyperlink"/>
          </w:rPr>
          <w:t>http://courts.alaska.gov/shc/family/shcplan.htm</w:t>
        </w:r>
      </w:hyperlink>
      <w:r>
        <w:t xml:space="preserve"> should we put this info into LN or just link to it from template?</w:t>
      </w:r>
    </w:p>
  </w:comment>
  <w:comment w:id="5" w:author="Caroline Robinson" w:date="2022-07-14T16:07:00Z" w:initials="C">
    <w:p w14:paraId="42E6BB36" w14:textId="77777777" w:rsidR="00EC395A" w:rsidRDefault="00EC395A" w:rsidP="004409C5">
      <w:pPr>
        <w:pStyle w:val="CommentText"/>
      </w:pPr>
      <w:r>
        <w:rPr>
          <w:rStyle w:val="CommentReference"/>
        </w:rPr>
        <w:annotationRef/>
      </w:r>
      <w:r>
        <w:t xml:space="preserve">Or in Resources in LN past </w:t>
      </w:r>
      <w:hyperlink r:id="rId3" w:anchor="resources" w:history="1">
        <w:r w:rsidRPr="007B6F62">
          <w:rPr>
            <w:rStyle w:val="Hyperlink"/>
          </w:rPr>
          <w:t>http://courts.alaska.gov/shc/family/shcplan.htm#resources</w:t>
        </w:r>
      </w:hyperlink>
      <w:r>
        <w:t xml:space="preserve"> ?</w:t>
      </w:r>
    </w:p>
  </w:comment>
  <w:comment w:id="6" w:author="Caroline Robinson" w:date="2022-07-14T16:01:00Z" w:initials="C">
    <w:p w14:paraId="28A8CCFA" w14:textId="77777777" w:rsidR="00EC395A" w:rsidRDefault="00EC395A" w:rsidP="004409C5">
      <w:pPr>
        <w:pStyle w:val="CommentText"/>
      </w:pPr>
      <w:r>
        <w:rPr>
          <w:rStyle w:val="CommentReference"/>
        </w:rPr>
        <w:annotationRef/>
      </w:r>
      <w:hyperlink r:id="rId4" w:history="1">
        <w:r w:rsidRPr="00004138">
          <w:rPr>
            <w:rStyle w:val="Hyperlink"/>
          </w:rPr>
          <w:t>https://www.legalnav.org/topic/preparing-for-custody-hearings-or-trial/?location=alaska</w:t>
        </w:r>
      </w:hyperlink>
      <w:r>
        <w:t xml:space="preserve">Court page has other resources at the bottom of the page </w:t>
      </w:r>
      <w:hyperlink r:id="rId5" w:history="1">
        <w:r w:rsidRPr="007B6F62">
          <w:rPr>
            <w:rStyle w:val="Hyperlink"/>
          </w:rPr>
          <w:t>http://courts.alaska.gov/shc/family/shctrial.htm</w:t>
        </w:r>
      </w:hyperlink>
      <w:r>
        <w:t xml:space="preserve"> </w:t>
      </w:r>
    </w:p>
  </w:comment>
  <w:comment w:id="9" w:author="Caroline Robinson" w:date="2023-02-24T06:59:00Z" w:initials="CR">
    <w:p w14:paraId="690C4A4D" w14:textId="3903DE3D" w:rsidR="00EC395A" w:rsidRDefault="00EC395A">
      <w:pPr>
        <w:pStyle w:val="CommentText"/>
      </w:pPr>
      <w:r>
        <w:rPr>
          <w:rStyle w:val="CommentReference"/>
        </w:rPr>
        <w:annotationRef/>
      </w:r>
      <w:r>
        <w:t>Jeannie – as with forms, do we want to bold these? Or not?</w:t>
      </w:r>
    </w:p>
  </w:comment>
  <w:comment w:id="10" w:author="Jeannie Sato" w:date="2019-07-15T11:50:00Z" w:initials="JS">
    <w:p w14:paraId="26681ED9" w14:textId="77777777" w:rsidR="00EC395A" w:rsidRDefault="00EC395A" w:rsidP="00747A61">
      <w:pPr>
        <w:pStyle w:val="CommentText"/>
      </w:pPr>
      <w:r>
        <w:rPr>
          <w:rStyle w:val="CommentReference"/>
        </w:rPr>
        <w:annotationRef/>
      </w:r>
      <w:r>
        <w:t>These pink items are to remind me they are not yet on our resource list.</w:t>
      </w:r>
    </w:p>
  </w:comment>
  <w:comment w:id="16" w:author="Caroline Robinson" w:date="2023-02-03T07:29:00Z" w:initials="CR">
    <w:p w14:paraId="326D6D53" w14:textId="6DDE7E27" w:rsidR="00EC395A" w:rsidRDefault="00EC395A">
      <w:pPr>
        <w:pStyle w:val="CommentText"/>
      </w:pPr>
      <w:r>
        <w:rPr>
          <w:rStyle w:val="CommentReference"/>
        </w:rPr>
        <w:annotationRef/>
      </w:r>
      <w:r>
        <w:t>Talk to a lawyer – see language in changing child support</w:t>
      </w:r>
    </w:p>
  </w:comment>
  <w:comment w:id="28" w:author="Caroline Robinson" w:date="2023-03-14T13:05:00Z" w:initials="CR">
    <w:p w14:paraId="6E5DF766" w14:textId="6C9A52D7" w:rsidR="00A13312" w:rsidRDefault="00A13312">
      <w:pPr>
        <w:pStyle w:val="CommentText"/>
      </w:pPr>
      <w:r>
        <w:rPr>
          <w:rStyle w:val="CommentReference"/>
        </w:rPr>
        <w:annotationRef/>
      </w:r>
      <w:r>
        <w:t xml:space="preserve">Shouldn't file original w court, and How do </w:t>
      </w:r>
      <w:proofErr w:type="spellStart"/>
      <w:r>
        <w:t>Iserve</w:t>
      </w:r>
      <w:proofErr w:type="spellEnd"/>
      <w:r>
        <w:t xml:space="preserve"> on website link be included in set aside and motion for </w:t>
      </w:r>
      <w:proofErr w:type="gramStart"/>
      <w:r>
        <w:t>reconsideration,?</w:t>
      </w:r>
      <w:proofErr w:type="gramEnd"/>
    </w:p>
  </w:comment>
  <w:comment w:id="29" w:author="Caroline Robinson" w:date="2023-02-02T15:00:00Z" w:initials="CR">
    <w:p w14:paraId="34DC2968" w14:textId="77777777" w:rsidR="00EC395A" w:rsidRDefault="00EC395A" w:rsidP="00813B6E">
      <w:pPr>
        <w:pStyle w:val="CommentText"/>
      </w:pPr>
      <w:r>
        <w:rPr>
          <w:rStyle w:val="CommentReference"/>
        </w:rPr>
        <w:annotationRef/>
      </w:r>
      <w:r>
        <w:t>Check file and serve step from Child Support plans</w:t>
      </w:r>
    </w:p>
  </w:comment>
  <w:comment w:id="30" w:author="Caroline Robinson" w:date="2023-02-02T15:00:00Z" w:initials="CR">
    <w:p w14:paraId="6CE98A44" w14:textId="77777777" w:rsidR="00EC395A" w:rsidRDefault="00EC395A" w:rsidP="00813B6E">
      <w:pPr>
        <w:pStyle w:val="CommentText"/>
      </w:pPr>
      <w:r>
        <w:rPr>
          <w:rStyle w:val="CommentReference"/>
        </w:rPr>
        <w:annotationRef/>
      </w:r>
      <w:r>
        <w:t>Check file and serve step from Child Support plans</w:t>
      </w:r>
    </w:p>
  </w:comment>
  <w:comment w:id="31" w:author="Caroline Robinson" w:date="2023-02-03T09:16:00Z" w:initials="CR">
    <w:p w14:paraId="566A5740" w14:textId="77777777" w:rsidR="00EC395A" w:rsidRDefault="00EC395A" w:rsidP="00813B6E">
      <w:pPr>
        <w:pStyle w:val="CommentText"/>
      </w:pPr>
      <w:r>
        <w:rPr>
          <w:rStyle w:val="CommentReference"/>
        </w:rPr>
        <w:annotationRef/>
      </w:r>
      <w:r>
        <w:t xml:space="preserve">These paragraphs are all </w:t>
      </w:r>
      <w:proofErr w:type="spellStart"/>
      <w:r>
        <w:t>buleted</w:t>
      </w:r>
      <w:proofErr w:type="spellEnd"/>
      <w:r>
        <w:t xml:space="preserve"> items – only in file and serve motion to modify</w:t>
      </w:r>
    </w:p>
  </w:comment>
  <w:comment w:id="35" w:author="Caroline Robinson" w:date="2023-02-02T15:42:00Z" w:initials="CR">
    <w:p w14:paraId="1FDAC3DC" w14:textId="19069B6D" w:rsidR="00EC395A" w:rsidRDefault="00EC395A">
      <w:pPr>
        <w:pStyle w:val="CommentText"/>
      </w:pPr>
      <w:r>
        <w:rPr>
          <w:rStyle w:val="CommentReference"/>
        </w:rPr>
        <w:annotationRef/>
      </w:r>
      <w:r>
        <w:t>Better example given recent Friday deadlines rule change?</w:t>
      </w:r>
    </w:p>
  </w:comment>
  <w:comment w:id="36" w:author="Caroline Robinson" w:date="2023-02-02T15:16:00Z" w:initials="CR">
    <w:p w14:paraId="03DD862A" w14:textId="63831FCA" w:rsidR="00EC395A" w:rsidRDefault="00EC395A">
      <w:pPr>
        <w:pStyle w:val="CommentText"/>
      </w:pPr>
      <w:r>
        <w:rPr>
          <w:rStyle w:val="CommentReference"/>
        </w:rPr>
        <w:annotationRef/>
      </w:r>
      <w:r>
        <w:t xml:space="preserve">Note to self – can we make this p be a variable perhaps a template so we can simply put in the variable </w:t>
      </w:r>
      <w:proofErr w:type="gramStart"/>
      <w:r>
        <w:t xml:space="preserve">{{ </w:t>
      </w:r>
      <w:proofErr w:type="spellStart"/>
      <w:r>
        <w:t>serve</w:t>
      </w:r>
      <w:proofErr w:type="gramEnd"/>
      <w:r>
        <w:t>_and_file</w:t>
      </w:r>
      <w:proofErr w:type="spellEnd"/>
      <w:r>
        <w:t xml:space="preserve"> }}?</w:t>
      </w:r>
    </w:p>
  </w:comment>
  <w:comment w:id="42" w:author="Caroline Robinson" w:date="2023-02-02T15:51:00Z" w:initials="CR">
    <w:p w14:paraId="3A128B32" w14:textId="35C0CCF5" w:rsidR="00EC395A" w:rsidRDefault="00EC395A">
      <w:pPr>
        <w:pStyle w:val="CommentText"/>
      </w:pPr>
      <w:r>
        <w:rPr>
          <w:rStyle w:val="CommentReference"/>
        </w:rPr>
        <w:annotationRef/>
      </w:r>
      <w:r>
        <w:t>Check since new rule as of Jan 1? 31?</w:t>
      </w:r>
    </w:p>
  </w:comment>
  <w:comment w:id="56" w:author="Caroline Robinson" w:date="2023-02-21T10:26:00Z" w:initials="CR">
    <w:p w14:paraId="3B53B6D6" w14:textId="47DBC4F7" w:rsidR="00EC395A" w:rsidRDefault="00EC395A">
      <w:pPr>
        <w:pStyle w:val="CommentText"/>
      </w:pPr>
      <w:r>
        <w:rPr>
          <w:rStyle w:val="CommentReference"/>
        </w:rPr>
        <w:annotationRef/>
      </w:r>
      <w:r>
        <w:t>Redundant – this is literally the first form under the heading, "If you are changing child support"</w:t>
      </w:r>
    </w:p>
  </w:comment>
  <w:comment w:id="75" w:author="Caroline Robinson" w:date="2023-02-21T16:39:00Z" w:initials="CR">
    <w:p w14:paraId="79B69EF8" w14:textId="40BA05D5" w:rsidR="00EC395A" w:rsidRDefault="00EC395A">
      <w:pPr>
        <w:pStyle w:val="CommentText"/>
      </w:pPr>
      <w:r>
        <w:rPr>
          <w:rStyle w:val="CommentReference"/>
        </w:rPr>
        <w:annotationRef/>
      </w:r>
      <w:r>
        <w:t>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F66E8" w15:done="0"/>
  <w15:commentEx w15:paraId="58DBAE38" w15:done="0"/>
  <w15:commentEx w15:paraId="7EB76F4F" w15:done="0"/>
  <w15:commentEx w15:paraId="5E362927" w15:done="0"/>
  <w15:commentEx w15:paraId="5ED595F5" w15:paraIdParent="5E362927" w15:done="0"/>
  <w15:commentEx w15:paraId="42E6BB36" w15:paraIdParent="5E362927" w15:done="0"/>
  <w15:commentEx w15:paraId="28A8CCFA" w15:done="0"/>
  <w15:commentEx w15:paraId="690C4A4D" w15:done="0"/>
  <w15:commentEx w15:paraId="26681ED9" w15:done="0"/>
  <w15:commentEx w15:paraId="326D6D53" w15:done="0"/>
  <w15:commentEx w15:paraId="6E5DF766" w15:done="0"/>
  <w15:commentEx w15:paraId="34DC2968" w15:done="0"/>
  <w15:commentEx w15:paraId="6CE98A44" w15:done="0"/>
  <w15:commentEx w15:paraId="566A5740" w15:done="0"/>
  <w15:commentEx w15:paraId="1FDAC3DC" w15:done="0"/>
  <w15:commentEx w15:paraId="03DD862A" w15:done="0"/>
  <w15:commentEx w15:paraId="3A128B32" w15:done="0"/>
  <w15:commentEx w15:paraId="3B53B6D6" w15:done="0"/>
  <w15:commentEx w15:paraId="79B69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F66E8" w16cid:durableId="267AB424"/>
  <w16cid:commentId w16cid:paraId="58DBAE38" w16cid:durableId="267AB5A8"/>
  <w16cid:commentId w16cid:paraId="7EB76F4F" w16cid:durableId="267AB613"/>
  <w16cid:commentId w16cid:paraId="5E362927" w16cid:durableId="267ABBD6"/>
  <w16cid:commentId w16cid:paraId="5ED595F5" w16cid:durableId="267ABD77"/>
  <w16cid:commentId w16cid:paraId="42E6BB36" w16cid:durableId="267ABDC1"/>
  <w16cid:commentId w16cid:paraId="28A8CCFA" w16cid:durableId="267ABC51"/>
  <w16cid:commentId w16cid:paraId="690C4A4D" w16cid:durableId="27A2DEED"/>
  <w16cid:commentId w16cid:paraId="26681ED9" w16cid:durableId="20DACB1B"/>
  <w16cid:commentId w16cid:paraId="326D6D53" w16cid:durableId="27873650"/>
  <w16cid:commentId w16cid:paraId="6E5DF766" w16cid:durableId="27BAEF8A"/>
  <w16cid:commentId w16cid:paraId="566A5740" w16cid:durableId="27874F5B"/>
  <w16cid:commentId w16cid:paraId="1FDAC3DC" w16cid:durableId="2786584B"/>
  <w16cid:commentId w16cid:paraId="03DD862A" w16cid:durableId="27865267"/>
  <w16cid:commentId w16cid:paraId="3A128B32" w16cid:durableId="27865A8B"/>
  <w16cid:commentId w16cid:paraId="3B53B6D6" w16cid:durableId="279F1AE5"/>
  <w16cid:commentId w16cid:paraId="79B69EF8" w16cid:durableId="279F7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EC395A" w:rsidRDefault="00EC395A" w:rsidP="00C87D75">
      <w:r>
        <w:separator/>
      </w:r>
    </w:p>
  </w:endnote>
  <w:endnote w:type="continuationSeparator" w:id="0">
    <w:p w14:paraId="2F51C1B0" w14:textId="77777777" w:rsidR="00EC395A" w:rsidRDefault="00EC395A"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EC395A" w:rsidRDefault="00EC395A"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EC395A" w:rsidRDefault="00EC395A" w:rsidP="00C87D75">
      <w:r>
        <w:separator/>
      </w:r>
    </w:p>
  </w:footnote>
  <w:footnote w:type="continuationSeparator" w:id="0">
    <w:p w14:paraId="08B694B2" w14:textId="77777777" w:rsidR="00EC395A" w:rsidRDefault="00EC395A"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E50A50E2"/>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54C63DD"/>
    <w:multiLevelType w:val="multilevel"/>
    <w:tmpl w:val="0C86B53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B857DC4"/>
    <w:multiLevelType w:val="multilevel"/>
    <w:tmpl w:val="EEF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37951"/>
    <w:multiLevelType w:val="multilevel"/>
    <w:tmpl w:val="C8445E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423EC"/>
    <w:multiLevelType w:val="hybridMultilevel"/>
    <w:tmpl w:val="93D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E2BE2"/>
    <w:multiLevelType w:val="multilevel"/>
    <w:tmpl w:val="CA407B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18955D4"/>
    <w:multiLevelType w:val="hybridMultilevel"/>
    <w:tmpl w:val="EC648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C73AE"/>
    <w:multiLevelType w:val="multilevel"/>
    <w:tmpl w:val="8F02D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1"/>
  </w:num>
  <w:num w:numId="5">
    <w:abstractNumId w:val="17"/>
  </w:num>
  <w:num w:numId="6">
    <w:abstractNumId w:val="0"/>
  </w:num>
  <w:num w:numId="7">
    <w:abstractNumId w:val="2"/>
  </w:num>
  <w:num w:numId="8">
    <w:abstractNumId w:val="5"/>
  </w:num>
  <w:num w:numId="9">
    <w:abstractNumId w:val="7"/>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14"/>
  </w:num>
  <w:num w:numId="19">
    <w:abstractNumId w:val="4"/>
  </w:num>
  <w:num w:numId="20">
    <w:abstractNumId w:val="10"/>
  </w:num>
  <w:num w:numId="21">
    <w:abstractNumId w:val="4"/>
  </w:num>
  <w:num w:numId="22">
    <w:abstractNumId w:val="8"/>
  </w:num>
  <w:num w:numId="23">
    <w:abstractNumId w:val="16"/>
  </w:num>
  <w:num w:numId="24">
    <w:abstractNumId w:val="4"/>
  </w:num>
  <w:num w:numId="25">
    <w:abstractNumId w:val="12"/>
  </w:num>
  <w:num w:numId="26">
    <w:abstractNumId w:val="15"/>
  </w:num>
  <w:num w:numId="27">
    <w:abstractNumId w:val="13"/>
  </w:num>
  <w:num w:numId="28">
    <w:abstractNumId w:val="4"/>
  </w:num>
  <w:num w:numId="29">
    <w:abstractNumId w:val="4"/>
  </w:num>
  <w:num w:numId="30">
    <w:abstractNumId w:val="4"/>
  </w:num>
  <w:num w:numId="31">
    <w:abstractNumId w:val="4"/>
  </w:num>
  <w:num w:numId="32">
    <w:abstractNumId w:val="6"/>
  </w:num>
  <w:num w:numId="33">
    <w:abstractNumId w:val="9"/>
  </w:num>
  <w:num w:numId="34">
    <w:abstractNumId w:val="4"/>
  </w:num>
  <w:num w:numId="35">
    <w:abstractNumId w:val="4"/>
  </w:num>
  <w:num w:numId="36">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rson w15:author="Jeannie Sato">
    <w15:presenceInfo w15:providerId="AD" w15:userId="S-1-5-21-2380717430-2825760071-2331198214-1116"/>
  </w15:person>
  <w15:person w15:author="C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6620"/>
    <w:rsid w:val="00027BF1"/>
    <w:rsid w:val="00033E30"/>
    <w:rsid w:val="000344EB"/>
    <w:rsid w:val="00040674"/>
    <w:rsid w:val="00040CCB"/>
    <w:rsid w:val="00043193"/>
    <w:rsid w:val="00045941"/>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D0D6D"/>
    <w:rsid w:val="000D11D9"/>
    <w:rsid w:val="000D1568"/>
    <w:rsid w:val="000D2BD2"/>
    <w:rsid w:val="000D5783"/>
    <w:rsid w:val="000D68B3"/>
    <w:rsid w:val="000D6DE2"/>
    <w:rsid w:val="000E7655"/>
    <w:rsid w:val="000F06D2"/>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695"/>
    <w:rsid w:val="001367C6"/>
    <w:rsid w:val="00137EE6"/>
    <w:rsid w:val="00141275"/>
    <w:rsid w:val="00141A06"/>
    <w:rsid w:val="00143494"/>
    <w:rsid w:val="00146218"/>
    <w:rsid w:val="00153C4E"/>
    <w:rsid w:val="00154C6F"/>
    <w:rsid w:val="00154DA5"/>
    <w:rsid w:val="001562E2"/>
    <w:rsid w:val="001577D4"/>
    <w:rsid w:val="00157814"/>
    <w:rsid w:val="0016410B"/>
    <w:rsid w:val="00165B9D"/>
    <w:rsid w:val="00165CF6"/>
    <w:rsid w:val="001676CC"/>
    <w:rsid w:val="001714E2"/>
    <w:rsid w:val="00171B31"/>
    <w:rsid w:val="00174015"/>
    <w:rsid w:val="00187830"/>
    <w:rsid w:val="00192264"/>
    <w:rsid w:val="0019451E"/>
    <w:rsid w:val="00195AC9"/>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5E67"/>
    <w:rsid w:val="001F368B"/>
    <w:rsid w:val="00205911"/>
    <w:rsid w:val="0020649F"/>
    <w:rsid w:val="00210E4C"/>
    <w:rsid w:val="00213B53"/>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72C63"/>
    <w:rsid w:val="0027328C"/>
    <w:rsid w:val="00275A1D"/>
    <w:rsid w:val="00277D2F"/>
    <w:rsid w:val="00287F17"/>
    <w:rsid w:val="00290471"/>
    <w:rsid w:val="00293BE7"/>
    <w:rsid w:val="00296FC5"/>
    <w:rsid w:val="00297A8F"/>
    <w:rsid w:val="002A2AE3"/>
    <w:rsid w:val="002A5EFA"/>
    <w:rsid w:val="002B1E67"/>
    <w:rsid w:val="002B386C"/>
    <w:rsid w:val="002B4469"/>
    <w:rsid w:val="002B679A"/>
    <w:rsid w:val="002B693D"/>
    <w:rsid w:val="002C048E"/>
    <w:rsid w:val="002C223E"/>
    <w:rsid w:val="002C2782"/>
    <w:rsid w:val="002C2CDB"/>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0ECA"/>
    <w:rsid w:val="00311D81"/>
    <w:rsid w:val="00312505"/>
    <w:rsid w:val="0031705E"/>
    <w:rsid w:val="00317BDB"/>
    <w:rsid w:val="00317EA4"/>
    <w:rsid w:val="003202E5"/>
    <w:rsid w:val="00323603"/>
    <w:rsid w:val="003253EF"/>
    <w:rsid w:val="00327E9B"/>
    <w:rsid w:val="00335E69"/>
    <w:rsid w:val="00337BDB"/>
    <w:rsid w:val="00341C22"/>
    <w:rsid w:val="00345D7A"/>
    <w:rsid w:val="00360367"/>
    <w:rsid w:val="003625CE"/>
    <w:rsid w:val="003631E8"/>
    <w:rsid w:val="00364DA0"/>
    <w:rsid w:val="00366A31"/>
    <w:rsid w:val="00366DF1"/>
    <w:rsid w:val="00367DD9"/>
    <w:rsid w:val="00371223"/>
    <w:rsid w:val="00374AC3"/>
    <w:rsid w:val="00375ACD"/>
    <w:rsid w:val="00382385"/>
    <w:rsid w:val="003838F5"/>
    <w:rsid w:val="003848C5"/>
    <w:rsid w:val="00384E75"/>
    <w:rsid w:val="003862D7"/>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C1244"/>
    <w:rsid w:val="003C4961"/>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51D21"/>
    <w:rsid w:val="004537B5"/>
    <w:rsid w:val="00455324"/>
    <w:rsid w:val="00455ACC"/>
    <w:rsid w:val="0045746B"/>
    <w:rsid w:val="00465A58"/>
    <w:rsid w:val="00471406"/>
    <w:rsid w:val="00476777"/>
    <w:rsid w:val="00481D60"/>
    <w:rsid w:val="00490567"/>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F2096"/>
    <w:rsid w:val="004F25FA"/>
    <w:rsid w:val="004F3519"/>
    <w:rsid w:val="004F3880"/>
    <w:rsid w:val="004F6323"/>
    <w:rsid w:val="004F7AFF"/>
    <w:rsid w:val="0050131B"/>
    <w:rsid w:val="00502A87"/>
    <w:rsid w:val="0050408A"/>
    <w:rsid w:val="00510FB4"/>
    <w:rsid w:val="00514A64"/>
    <w:rsid w:val="005234FC"/>
    <w:rsid w:val="0052393E"/>
    <w:rsid w:val="005249A1"/>
    <w:rsid w:val="005258B0"/>
    <w:rsid w:val="00526844"/>
    <w:rsid w:val="005345EA"/>
    <w:rsid w:val="00534CA4"/>
    <w:rsid w:val="00536E32"/>
    <w:rsid w:val="00547474"/>
    <w:rsid w:val="00552543"/>
    <w:rsid w:val="00552A81"/>
    <w:rsid w:val="00554035"/>
    <w:rsid w:val="005564EE"/>
    <w:rsid w:val="005605A6"/>
    <w:rsid w:val="00565FD1"/>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997"/>
    <w:rsid w:val="005D0B28"/>
    <w:rsid w:val="005D1A25"/>
    <w:rsid w:val="005D49C6"/>
    <w:rsid w:val="005D6458"/>
    <w:rsid w:val="005D7A28"/>
    <w:rsid w:val="005E123A"/>
    <w:rsid w:val="005E1C04"/>
    <w:rsid w:val="005E1CD8"/>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60CA4"/>
    <w:rsid w:val="00660FD4"/>
    <w:rsid w:val="00664DD7"/>
    <w:rsid w:val="00667623"/>
    <w:rsid w:val="00667A8A"/>
    <w:rsid w:val="00672CEA"/>
    <w:rsid w:val="00673929"/>
    <w:rsid w:val="00673BA7"/>
    <w:rsid w:val="00674166"/>
    <w:rsid w:val="00680C6B"/>
    <w:rsid w:val="0068178C"/>
    <w:rsid w:val="00684B3A"/>
    <w:rsid w:val="00686B5B"/>
    <w:rsid w:val="00691335"/>
    <w:rsid w:val="00693446"/>
    <w:rsid w:val="006974BE"/>
    <w:rsid w:val="006A1F5B"/>
    <w:rsid w:val="006A6FAB"/>
    <w:rsid w:val="006B0B48"/>
    <w:rsid w:val="006B40A1"/>
    <w:rsid w:val="006B4CE5"/>
    <w:rsid w:val="006C0179"/>
    <w:rsid w:val="006C65ED"/>
    <w:rsid w:val="006D3807"/>
    <w:rsid w:val="006D64FB"/>
    <w:rsid w:val="006D7F02"/>
    <w:rsid w:val="006E38C7"/>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62A7"/>
    <w:rsid w:val="007575B1"/>
    <w:rsid w:val="007617AF"/>
    <w:rsid w:val="0076408F"/>
    <w:rsid w:val="00777A1F"/>
    <w:rsid w:val="00780385"/>
    <w:rsid w:val="00797274"/>
    <w:rsid w:val="007A00C5"/>
    <w:rsid w:val="007A7855"/>
    <w:rsid w:val="007B3DD3"/>
    <w:rsid w:val="007B75D0"/>
    <w:rsid w:val="007B7F77"/>
    <w:rsid w:val="007C0D17"/>
    <w:rsid w:val="007C2557"/>
    <w:rsid w:val="007D1E4D"/>
    <w:rsid w:val="007D1F52"/>
    <w:rsid w:val="007D262F"/>
    <w:rsid w:val="007E31B9"/>
    <w:rsid w:val="007E31D0"/>
    <w:rsid w:val="007E6108"/>
    <w:rsid w:val="007F1F69"/>
    <w:rsid w:val="007F4C47"/>
    <w:rsid w:val="007F6433"/>
    <w:rsid w:val="007F7497"/>
    <w:rsid w:val="00800896"/>
    <w:rsid w:val="00810C76"/>
    <w:rsid w:val="0081136F"/>
    <w:rsid w:val="00813B6E"/>
    <w:rsid w:val="008160C1"/>
    <w:rsid w:val="00816783"/>
    <w:rsid w:val="008220A2"/>
    <w:rsid w:val="00822E52"/>
    <w:rsid w:val="00823ADF"/>
    <w:rsid w:val="00826FEA"/>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C518D"/>
    <w:rsid w:val="008C771F"/>
    <w:rsid w:val="008D1F7E"/>
    <w:rsid w:val="008D339E"/>
    <w:rsid w:val="008D50F1"/>
    <w:rsid w:val="008F06B7"/>
    <w:rsid w:val="008F1485"/>
    <w:rsid w:val="008F1D23"/>
    <w:rsid w:val="008F6D9A"/>
    <w:rsid w:val="009037B1"/>
    <w:rsid w:val="00904B5D"/>
    <w:rsid w:val="0090507F"/>
    <w:rsid w:val="009111E2"/>
    <w:rsid w:val="009146AB"/>
    <w:rsid w:val="00917A2A"/>
    <w:rsid w:val="00917AEE"/>
    <w:rsid w:val="00921DA3"/>
    <w:rsid w:val="00926E1C"/>
    <w:rsid w:val="009313F2"/>
    <w:rsid w:val="00931798"/>
    <w:rsid w:val="00933322"/>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B12"/>
    <w:rsid w:val="00A13312"/>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7922"/>
    <w:rsid w:val="00A57ACD"/>
    <w:rsid w:val="00A60728"/>
    <w:rsid w:val="00A62D31"/>
    <w:rsid w:val="00A66903"/>
    <w:rsid w:val="00A7014C"/>
    <w:rsid w:val="00A71685"/>
    <w:rsid w:val="00A7387A"/>
    <w:rsid w:val="00A821C5"/>
    <w:rsid w:val="00A841DF"/>
    <w:rsid w:val="00A8700C"/>
    <w:rsid w:val="00A870B7"/>
    <w:rsid w:val="00A8781B"/>
    <w:rsid w:val="00AA14EB"/>
    <w:rsid w:val="00AA5A30"/>
    <w:rsid w:val="00AC31F6"/>
    <w:rsid w:val="00AC340C"/>
    <w:rsid w:val="00AC4328"/>
    <w:rsid w:val="00AC4C4D"/>
    <w:rsid w:val="00AC5EB7"/>
    <w:rsid w:val="00AC6F0C"/>
    <w:rsid w:val="00AC7691"/>
    <w:rsid w:val="00AD3A8A"/>
    <w:rsid w:val="00AD40C1"/>
    <w:rsid w:val="00AD631B"/>
    <w:rsid w:val="00AD7AE5"/>
    <w:rsid w:val="00AE0D8E"/>
    <w:rsid w:val="00AE236E"/>
    <w:rsid w:val="00AE6168"/>
    <w:rsid w:val="00AF0807"/>
    <w:rsid w:val="00AF0D8A"/>
    <w:rsid w:val="00AF3F5D"/>
    <w:rsid w:val="00AF72AE"/>
    <w:rsid w:val="00B00276"/>
    <w:rsid w:val="00B01259"/>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624"/>
    <w:rsid w:val="00BA2834"/>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E0D8D"/>
    <w:rsid w:val="00BE0E19"/>
    <w:rsid w:val="00BE19B4"/>
    <w:rsid w:val="00BE3E77"/>
    <w:rsid w:val="00BE54E5"/>
    <w:rsid w:val="00BE6194"/>
    <w:rsid w:val="00BE7C38"/>
    <w:rsid w:val="00BF2F19"/>
    <w:rsid w:val="00BF4C50"/>
    <w:rsid w:val="00BF7664"/>
    <w:rsid w:val="00C0342C"/>
    <w:rsid w:val="00C04812"/>
    <w:rsid w:val="00C059BB"/>
    <w:rsid w:val="00C1074D"/>
    <w:rsid w:val="00C107AA"/>
    <w:rsid w:val="00C138C7"/>
    <w:rsid w:val="00C16E17"/>
    <w:rsid w:val="00C23980"/>
    <w:rsid w:val="00C24E7F"/>
    <w:rsid w:val="00C276D7"/>
    <w:rsid w:val="00C301D1"/>
    <w:rsid w:val="00C30DAA"/>
    <w:rsid w:val="00C31169"/>
    <w:rsid w:val="00C31432"/>
    <w:rsid w:val="00C320C9"/>
    <w:rsid w:val="00C3577F"/>
    <w:rsid w:val="00C43A7B"/>
    <w:rsid w:val="00C52A1B"/>
    <w:rsid w:val="00C5323F"/>
    <w:rsid w:val="00C5593C"/>
    <w:rsid w:val="00C61C2E"/>
    <w:rsid w:val="00C62DC3"/>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366B5"/>
    <w:rsid w:val="00D404F5"/>
    <w:rsid w:val="00D4324B"/>
    <w:rsid w:val="00D45594"/>
    <w:rsid w:val="00D50182"/>
    <w:rsid w:val="00D5037C"/>
    <w:rsid w:val="00D516D9"/>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3A51"/>
    <w:rsid w:val="00D85546"/>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5F69"/>
    <w:rsid w:val="00E30D8E"/>
    <w:rsid w:val="00E328F0"/>
    <w:rsid w:val="00E34298"/>
    <w:rsid w:val="00E34C8D"/>
    <w:rsid w:val="00E352C8"/>
    <w:rsid w:val="00E4039C"/>
    <w:rsid w:val="00E44B18"/>
    <w:rsid w:val="00E47C63"/>
    <w:rsid w:val="00E508DC"/>
    <w:rsid w:val="00E51DB3"/>
    <w:rsid w:val="00E54F5F"/>
    <w:rsid w:val="00E65DF4"/>
    <w:rsid w:val="00E70F3F"/>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2C4C"/>
    <w:rsid w:val="00EC38EA"/>
    <w:rsid w:val="00EC395A"/>
    <w:rsid w:val="00EC3D00"/>
    <w:rsid w:val="00EC57B9"/>
    <w:rsid w:val="00EC773B"/>
    <w:rsid w:val="00ED24E5"/>
    <w:rsid w:val="00ED431E"/>
    <w:rsid w:val="00ED4C0C"/>
    <w:rsid w:val="00ED5071"/>
    <w:rsid w:val="00ED7B2A"/>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6186D"/>
    <w:rsid w:val="00F62FB4"/>
    <w:rsid w:val="00F64A5A"/>
    <w:rsid w:val="00F65DA8"/>
    <w:rsid w:val="00F65ED1"/>
    <w:rsid w:val="00F70904"/>
    <w:rsid w:val="00F81BC9"/>
    <w:rsid w:val="00F82CE2"/>
    <w:rsid w:val="00F92859"/>
    <w:rsid w:val="00F9735D"/>
    <w:rsid w:val="00FA04C6"/>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529"/>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ourts.alaska.gov/shc/family/shcplan.htm" TargetMode="External"/><Relationship Id="rId2" Type="http://schemas.openxmlformats.org/officeDocument/2006/relationships/hyperlink" Target="http://courts.alaska.gov/shc/family/shcplan.htm" TargetMode="External"/><Relationship Id="rId1" Type="http://schemas.openxmlformats.org/officeDocument/2006/relationships/hyperlink" Target="https://www.legalnav.org/topic/custody-when-both-parents-agree/?location=alaska" TargetMode="External"/><Relationship Id="rId5" Type="http://schemas.openxmlformats.org/officeDocument/2006/relationships/hyperlink" Target="http://courts.alaska.gov/shc/family/shctrial.htm" TargetMode="External"/><Relationship Id="rId4" Type="http://schemas.openxmlformats.org/officeDocument/2006/relationships/hyperlink" Target="https://www.legalnav.org/topic/preparing-for-custody-hearings-or-trial/?location=alask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06.pdf" TargetMode="External"/><Relationship Id="rId117" Type="http://schemas.openxmlformats.org/officeDocument/2006/relationships/hyperlink" Target="https://courts.alaska.gov/shc/appeals/appeals.htm" TargetMode="External"/><Relationship Id="rId21" Type="http://schemas.openxmlformats.org/officeDocument/2006/relationships/hyperlink" Target="http://www.courts.alaska.gov/shc/family/docs/shc-1126.doc" TargetMode="External"/><Relationship Id="rId42" Type="http://schemas.openxmlformats.org/officeDocument/2006/relationships/hyperlink" Target="https://courts.alaska.gov/shc/appeals/docs/SHS_AP_1000.pdf" TargetMode="External"/><Relationship Id="rId47" Type="http://schemas.openxmlformats.org/officeDocument/2006/relationships/hyperlink" Target="http://www.courts.alaska.gov/shc/family/docs/shc-1302n.pdf" TargetMode="External"/><Relationship Id="rId63" Type="http://schemas.openxmlformats.org/officeDocument/2006/relationships/hyperlink" Target="https://public.courts.alaska.gov/web/forms/docs/dr-347.pdf" TargetMode="External"/><Relationship Id="rId68" Type="http://schemas.openxmlformats.org/officeDocument/2006/relationships/hyperlink" Target="http://courts.alaska.gov/shc/family/docs/shc-1630.doc" TargetMode="External"/><Relationship Id="rId84" Type="http://schemas.openxmlformats.org/officeDocument/2006/relationships/hyperlink" Target="http://courts.alaska.gov/shc/family/docs/shc-1305.doc" TargetMode="External"/><Relationship Id="rId89" Type="http://schemas.openxmlformats.org/officeDocument/2006/relationships/hyperlink" Target="https://public.courts.alaska.gov/web/forms/docs/dr-305.pdf" TargetMode="External"/><Relationship Id="rId112" Type="http://schemas.openxmlformats.org/officeDocument/2006/relationships/hyperlink" Target="http://www.courts.alaska.gov/shc/family/docs/shc-1063.docx" TargetMode="External"/><Relationship Id="rId133" Type="http://schemas.openxmlformats.org/officeDocument/2006/relationships/hyperlink" Target="http://www.courts.alaska.gov/shc/family/docs/shc-1061n.pdf" TargetMode="External"/><Relationship Id="rId138"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310n.pdf" TargetMode="External"/><Relationship Id="rId107" Type="http://schemas.openxmlformats.org/officeDocument/2006/relationships/hyperlink" Target="https://public.courts.alaska.gov/web/forms/docs/civ-810.pdf" TargetMode="External"/><Relationship Id="rId11" Type="http://schemas.microsoft.com/office/2011/relationships/commentsExtended" Target="commentsExtended.xml"/><Relationship Id="rId32" Type="http://schemas.openxmlformats.org/officeDocument/2006/relationships/hyperlink" Target="https://courts.alaska.gov/shc/family/docs/shc-1302n.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courts.alaska.gov/shc/family/docs/shc-1510.doc" TargetMode="External"/><Relationship Id="rId58" Type="http://schemas.openxmlformats.org/officeDocument/2006/relationships/hyperlink" Target="https://public.courts.alaska.gov/web/forms/docs/dr-341.pdf" TargetMode="External"/><Relationship Id="rId74" Type="http://schemas.openxmlformats.org/officeDocument/2006/relationships/hyperlink" Target="http://courts.alaska.gov/shc/family/docs/shc-1103.doc" TargetMode="External"/><Relationship Id="rId79" Type="http://schemas.openxmlformats.org/officeDocument/2006/relationships/hyperlink" Target="https://public.courts.alaska.gov/web/forms/docs/dr-308.pdf"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courts.alaska.gov/shc/appeals/appealsglossary.htm" TargetMode="External"/><Relationship Id="rId128" Type="http://schemas.openxmlformats.org/officeDocument/2006/relationships/hyperlink" Target="http://www.courts.alaska.gov/shc/appeals/docs/SHS_AP_410.doc" TargetMode="External"/><Relationship Id="rId144"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public.courts.alaska.gov/web/forms/docs/dr-150.pdf" TargetMode="External"/><Relationship Id="rId95" Type="http://schemas.openxmlformats.org/officeDocument/2006/relationships/hyperlink" Target="http://www.courts.alaska.gov/shc/family/docs/shc-1128n.pdf" TargetMode="External"/><Relationship Id="rId22" Type="http://schemas.openxmlformats.org/officeDocument/2006/relationships/hyperlink" Target="file:///\\polaris\users\crobinson\CRobinson\Docassemble\a2js%20to%20convert%20to%20docassemble\Already%20begun\Changing%20a%20custody%20order\courts.alaska.gov\shc\family\docs\shc-1126n.pdf" TargetMode="External"/><Relationship Id="rId27" Type="http://schemas.openxmlformats.org/officeDocument/2006/relationships/hyperlink" Target="https://public.courts.alaska.gov/web/forms/docs/dr-307.pdf" TargetMode="External"/><Relationship Id="rId43" Type="http://schemas.openxmlformats.org/officeDocument/2006/relationships/hyperlink" Target="https://courts.alaska.gov/shc/appeals/appeals.htm"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tf-920.pdf" TargetMode="External"/><Relationship Id="rId69" Type="http://schemas.openxmlformats.org/officeDocument/2006/relationships/hyperlink" Target="http://courts.alaska.gov/shc/family/docs/shc-1630n.pdf" TargetMode="External"/><Relationship Id="rId113" Type="http://schemas.openxmlformats.org/officeDocument/2006/relationships/hyperlink" Target="http://www.courts.alaska.gov/shc/family/docs/shc-1063n.pdf" TargetMode="External"/><Relationship Id="rId118" Type="http://schemas.openxmlformats.org/officeDocument/2006/relationships/hyperlink" Target="https://courts.alaska.gov/shc/appeals/docs/SHS_AP_1000.pdf" TargetMode="External"/><Relationship Id="rId134" Type="http://schemas.openxmlformats.org/officeDocument/2006/relationships/hyperlink" Target="http://www.courts.alaska.gov/shc/family/docs/shc-1063.doc" TargetMode="External"/><Relationship Id="rId139" Type="http://schemas.openxmlformats.org/officeDocument/2006/relationships/hyperlink" Target="https://courts.alaska.gov/shc/family/selfhelp.htm" TargetMode="External"/><Relationship Id="rId80" Type="http://schemas.openxmlformats.org/officeDocument/2006/relationships/hyperlink" Target="http://courts.alaska.gov/shc/family/serve.htm" TargetMode="External"/><Relationship Id="rId85" Type="http://schemas.openxmlformats.org/officeDocument/2006/relationships/hyperlink" Target="http://courts.alaska.gov/shc/family/docs/shc-1305.doc"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www.courts.alaska.gov/shc/family/docs/shc-1063.doc" TargetMode="External"/><Relationship Id="rId25" Type="http://schemas.openxmlformats.org/officeDocument/2006/relationships/hyperlink" Target="https://public.courts.alaska.gov/web/forms/docs/dr-150.pdf" TargetMode="External"/><Relationship Id="rId33" Type="http://schemas.openxmlformats.org/officeDocument/2006/relationships/hyperlink" Target="https://courts.alaska.gov/shc/family/docs/shc-1630.doc" TargetMode="External"/><Relationship Id="rId38" Type="http://schemas.openxmlformats.org/officeDocument/2006/relationships/hyperlink" Target="http://courts.alaska.gov/shc/family/docs/shc-1301n.pdf" TargetMode="External"/><Relationship Id="rId46" Type="http://schemas.openxmlformats.org/officeDocument/2006/relationships/hyperlink" Target="http://www.courts.alaska.gov/shc/family/docs/shc-1302.doc" TargetMode="External"/><Relationship Id="rId59" Type="http://schemas.openxmlformats.org/officeDocument/2006/relationships/hyperlink" Target="https://public.courts.alaska.gov/web/forms/docs/dr-342.pdf" TargetMode="External"/><Relationship Id="rId67" Type="http://schemas.openxmlformats.org/officeDocument/2006/relationships/hyperlink" Target="http://courts.alaska.gov/shc/family/docs/shc-1500n.pdf" TargetMode="External"/><Relationship Id="rId103" Type="http://schemas.openxmlformats.org/officeDocument/2006/relationships/hyperlink" Target="https://public.courts.alaska.gov/web/forms/docs/dr-150.pdf" TargetMode="External"/><Relationship Id="rId108" Type="http://schemas.openxmlformats.org/officeDocument/2006/relationships/hyperlink" Target="https://public.courts.alaska.gov/web/forms/docs/civ-820.pdf" TargetMode="External"/><Relationship Id="rId116" Type="http://schemas.openxmlformats.org/officeDocument/2006/relationships/hyperlink" Target="http://www.courts.alaska.gov/shc/family/docs/shc-1061n.pdf" TargetMode="External"/><Relationship Id="rId124" Type="http://schemas.openxmlformats.org/officeDocument/2006/relationships/hyperlink" Target="https://courts.alaska.gov/shc/appeals/appeals.htm" TargetMode="External"/><Relationship Id="rId129" Type="http://schemas.openxmlformats.org/officeDocument/2006/relationships/hyperlink" Target="http://www.courts.alaska.gov/shc/appeals/docs/SHS_AP_420.doc" TargetMode="External"/><Relationship Id="rId137" Type="http://schemas.openxmlformats.org/officeDocument/2006/relationships/hyperlink" Target="http://www.courts.alaska.gov/shc/appeals/docs/SHS_AP_260.doc" TargetMode="External"/><Relationship Id="rId20" Type="http://schemas.openxmlformats.org/officeDocument/2006/relationships/hyperlink" Target="file:///\\polaris\users\crobinson\CRobinson\Docassemble\a2js%20to%20convert%20to%20docassemble\Already%20begun\Changing%20a%20custody%20order\courts.alaska.gov\shc\family\docs\shc-1128n.pdf" TargetMode="External"/><Relationship Id="rId41" Type="http://schemas.openxmlformats.org/officeDocument/2006/relationships/hyperlink" Target="https://courts.alaska.gov/shc/appeals/docs/SHS_AP_130.doc" TargetMode="External"/><Relationship Id="rId54" Type="http://schemas.openxmlformats.org/officeDocument/2006/relationships/hyperlink" Target="http://courts.alaska.gov/shc/family/docs/shc-1510n.pdf" TargetMode="External"/><Relationship Id="rId62" Type="http://schemas.openxmlformats.org/officeDocument/2006/relationships/hyperlink" Target="https://public.courts.alaska.gov/web/forms/docs/dr-345.pdf"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courts.alaska.gov/shc/family/docs/shc-1103n.pdf" TargetMode="External"/><Relationship Id="rId83" Type="http://schemas.openxmlformats.org/officeDocument/2006/relationships/hyperlink" Target="https://youtu.be/egoBeRFB_Uw" TargetMode="External"/><Relationship Id="rId88" Type="http://schemas.openxmlformats.org/officeDocument/2006/relationships/hyperlink" Target="https://public.courts.alaska.gov/web/forms/docs/dr-725.pdf" TargetMode="External"/><Relationship Id="rId91" Type="http://schemas.openxmlformats.org/officeDocument/2006/relationships/hyperlink" Target="https://public.courts.alaska.gov/web/forms/docs/dr-306.pdf" TargetMode="External"/><Relationship Id="rId96" Type="http://schemas.openxmlformats.org/officeDocument/2006/relationships/hyperlink" Target="http://www.courts.alaska.gov/shc/family/docs/shc-1126.docx" TargetMode="External"/><Relationship Id="rId111" Type="http://schemas.openxmlformats.org/officeDocument/2006/relationships/hyperlink" Target="http://www.courts.alaska.gov/shc/family/docs/shc-1063.doc" TargetMode="External"/><Relationship Id="rId132" Type="http://schemas.openxmlformats.org/officeDocument/2006/relationships/hyperlink" Target="http://www.courts.alaska.gov/shc/family/docs/shc-1063.docx" TargetMode="External"/><Relationship Id="rId140" Type="http://schemas.openxmlformats.org/officeDocument/2006/relationships/hyperlink" Target="https://legalnav.org/resource/alaska-free-legal-answers/"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urts.alaska.gov/shc/family/docs/shc-1310.doc" TargetMode="External"/><Relationship Id="rId23" Type="http://schemas.openxmlformats.org/officeDocument/2006/relationships/hyperlink" Target="https://public.courts.alaska.gov/web/forms/docs/dr-301.pdf" TargetMode="External"/><Relationship Id="rId28" Type="http://schemas.openxmlformats.org/officeDocument/2006/relationships/hyperlink" Target="https://public.courts.alaska.gov/web/forms/docs/dr-308.pdf"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dr-485.pdf" TargetMode="External"/><Relationship Id="rId106" Type="http://schemas.openxmlformats.org/officeDocument/2006/relationships/hyperlink" Target="https://public.courts.alaska.gov/web/forms/docs/dr-308.pdf" TargetMode="External"/><Relationship Id="rId114" Type="http://schemas.openxmlformats.org/officeDocument/2006/relationships/hyperlink" Target="http://www.courts.alaska.gov/shc/family/docs/shc-1061.doc" TargetMode="External"/><Relationship Id="rId119" Type="http://schemas.openxmlformats.org/officeDocument/2006/relationships/hyperlink" Target="http://courts.alaska.gov/shc/appeals/appeals.htm" TargetMode="External"/><Relationship Id="rId127" Type="http://schemas.openxmlformats.org/officeDocument/2006/relationships/hyperlink" Target="http://www.courts.alaska.gov/shc/appeals/docs/SHS_AP_400.doc" TargetMode="External"/><Relationship Id="rId10" Type="http://schemas.openxmlformats.org/officeDocument/2006/relationships/comments" Target="comments.xml"/><Relationship Id="rId31" Type="http://schemas.openxmlformats.org/officeDocument/2006/relationships/hyperlink" Target="http://courts.alaska.gov/shc/family/docs/shc-1302.doc" TargetMode="External"/><Relationship Id="rId44" Type="http://schemas.openxmlformats.org/officeDocument/2006/relationships/hyperlink" Target="http://www.courts.alaska.gov/shc/family/docs/shc-1548.doc" TargetMode="External"/><Relationship Id="rId52" Type="http://schemas.openxmlformats.org/officeDocument/2006/relationships/hyperlink" Target="https://public.courts.alaska.gov/web/forms/docs/dr-483.pdf" TargetMode="External"/><Relationship Id="rId60" Type="http://schemas.openxmlformats.org/officeDocument/2006/relationships/hyperlink" Target="https://public.courts.alaska.gov/web/forms/docs/dr-343.pdf" TargetMode="External"/><Relationship Id="rId65" Type="http://schemas.openxmlformats.org/officeDocument/2006/relationships/hyperlink" Target="https://public.courts.alaska.gov/web/forms/docs/civ-125s.pdf" TargetMode="External"/><Relationship Id="rId73" Type="http://schemas.openxmlformats.org/officeDocument/2006/relationships/hyperlink" Target="http://courts.alaska.gov/shc/family/docs/shc-1124n.pdf" TargetMode="External"/><Relationship Id="rId78" Type="http://schemas.openxmlformats.org/officeDocument/2006/relationships/hyperlink" Target="https://public.courts.alaska.gov/web/forms/docs/dr-307.pdf" TargetMode="External"/><Relationship Id="rId81" Type="http://schemas.openxmlformats.org/officeDocument/2006/relationships/hyperlink" Target="https://public.courts.alaska.gov/web/forms/docs/tf-920.pdf" TargetMode="External"/><Relationship Id="rId86" Type="http://schemas.openxmlformats.org/officeDocument/2006/relationships/hyperlink" Target="http://courts.alaska.gov/shc/family/docs/shc-1305.doc" TargetMode="External"/><Relationship Id="rId94" Type="http://schemas.openxmlformats.org/officeDocument/2006/relationships/hyperlink" Target="http://www.courts.alaska.gov/shc/family/docs/shc-1128.docx" TargetMode="External"/><Relationship Id="rId99" Type="http://schemas.openxmlformats.org/officeDocument/2006/relationships/hyperlink" Target="http://www.courts.alaska.gov/shc/family/docs/shc-1063.docx" TargetMode="External"/><Relationship Id="rId101" Type="http://schemas.openxmlformats.org/officeDocument/2006/relationships/hyperlink" Target="https://public.courts.alaska.gov/web/forms/docs/dr-301.pdf" TargetMode="External"/><Relationship Id="rId122" Type="http://schemas.openxmlformats.org/officeDocument/2006/relationships/hyperlink" Target="http://courts.alaska.gov/shc/appeals/appealsglossary.htm" TargetMode="External"/><Relationship Id="rId130" Type="http://schemas.openxmlformats.org/officeDocument/2006/relationships/hyperlink" Target="http://www.courts.alaska.gov/shc/appeals/docs/SHS_AP_440.doc" TargetMode="External"/><Relationship Id="rId135" Type="http://schemas.openxmlformats.org/officeDocument/2006/relationships/hyperlink" Target="http://www.courts.alaska.gov/shc/family/docs/shc-1063.docx"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nav.org/guided_assistant/enforcing-a-custody-order/?location=alaska" TargetMode="External"/><Relationship Id="rId13" Type="http://schemas.openxmlformats.org/officeDocument/2006/relationships/hyperlink" Target="https://courts.alaska.gov/mediation/index.htm" TargetMode="External"/><Relationship Id="rId18" Type="http://schemas.openxmlformats.org/officeDocument/2006/relationships/hyperlink" Target="http://www.courts.alaska.gov/shc/family/docs/shc-1063n.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public.courts.alaska.gov/web/forms/docs/civ-810.pdf" TargetMode="External"/><Relationship Id="rId34" Type="http://schemas.openxmlformats.org/officeDocument/2006/relationships/hyperlink" Target="http://courts.alaska.gov/shc/family/docs/shc-1630n.pdf" TargetMode="External"/><Relationship Id="rId50" Type="http://schemas.openxmlformats.org/officeDocument/2006/relationships/hyperlink" Target="https://courts.alaska.gov/shc/shclawyer.htm" TargetMode="External"/><Relationship Id="rId55" Type="http://schemas.openxmlformats.org/officeDocument/2006/relationships/hyperlink" Target="https://public.courts.alaska.gov/web/forms/docs/dr-150.pdf" TargetMode="External"/><Relationship Id="rId76" Type="http://schemas.openxmlformats.org/officeDocument/2006/relationships/hyperlink" Target="https://public.courts.alaska.gov/web/forms/docs/dr-301.pdf" TargetMode="External"/><Relationship Id="rId97" Type="http://schemas.openxmlformats.org/officeDocument/2006/relationships/hyperlink" Target="http://www.courts.alaska.gov/shc/family/docs/shc-1126n.pdf" TargetMode="External"/><Relationship Id="rId104" Type="http://schemas.openxmlformats.org/officeDocument/2006/relationships/hyperlink" Target="https://public.courts.alaska.gov/web/forms/docs/dr-306.pdf" TargetMode="External"/><Relationship Id="rId120" Type="http://schemas.openxmlformats.org/officeDocument/2006/relationships/hyperlink" Target="http://courts.alaska.gov/shc/appeals/appeals.htm" TargetMode="External"/><Relationship Id="rId125" Type="http://schemas.openxmlformats.org/officeDocument/2006/relationships/hyperlink" Target="http://courts.alaska.gov/shc/appeals/appeals.htm" TargetMode="External"/><Relationship Id="rId141" Type="http://schemas.openxmlformats.org/officeDocument/2006/relationships/hyperlink" Target="https://alsc-law.org/apply-for-services/" TargetMode="External"/><Relationship Id="rId7" Type="http://schemas.openxmlformats.org/officeDocument/2006/relationships/endnotes" Target="endnotes.xml"/><Relationship Id="rId71" Type="http://schemas.openxmlformats.org/officeDocument/2006/relationships/hyperlink" Target="https://public.courts.alaska.gov/web/forms/docs/dr-150.pdf" TargetMode="External"/><Relationship Id="rId92" Type="http://schemas.openxmlformats.org/officeDocument/2006/relationships/hyperlink" Target="https://public.courts.alaska.gov/web/forms/docs/dr-307.pdf" TargetMode="External"/><Relationship Id="rId2" Type="http://schemas.openxmlformats.org/officeDocument/2006/relationships/numbering" Target="numbering.xml"/><Relationship Id="rId29" Type="http://schemas.openxmlformats.org/officeDocument/2006/relationships/hyperlink" Target="https://courts.alaska.gov/shc/family/docs/shc-1545.doc" TargetMode="External"/><Relationship Id="rId24" Type="http://schemas.openxmlformats.org/officeDocument/2006/relationships/hyperlink" Target="https://public.courts.alaska.gov/web/forms/docs/dr-305.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www.courts.alaska.gov/shc/family/docs/shc-1548n.pdf" TargetMode="External"/><Relationship Id="rId66" Type="http://schemas.openxmlformats.org/officeDocument/2006/relationships/hyperlink" Target="http://courts.alaska.gov/shc/family/docs/shc-1500.doc" TargetMode="External"/><Relationship Id="rId87" Type="http://schemas.openxmlformats.org/officeDocument/2006/relationships/hyperlink" Target="https://courts.alaska.gov/shc/family/docs/shc-1305.doc" TargetMode="External"/><Relationship Id="rId110" Type="http://schemas.openxmlformats.org/officeDocument/2006/relationships/hyperlink" Target="https://public.courts.alaska.gov/web/forms/docs/civ-820.pdf" TargetMode="External"/><Relationship Id="rId115" Type="http://schemas.openxmlformats.org/officeDocument/2006/relationships/hyperlink" Target="http://www.courts.alaska.gov/shc/family/docs/shc-1063.docx" TargetMode="External"/><Relationship Id="rId131" Type="http://schemas.openxmlformats.org/officeDocument/2006/relationships/hyperlink" Target="http://www.courts.alaska.gov/shc/family/docs/shc-1061.doc" TargetMode="External"/><Relationship Id="rId136" Type="http://schemas.openxmlformats.org/officeDocument/2006/relationships/hyperlink" Target="http://www.courts.alaska.gov/shc/family/docs/shc-1063n.pdf" TargetMode="External"/><Relationship Id="rId61" Type="http://schemas.openxmlformats.org/officeDocument/2006/relationships/hyperlink" Target="https://public.courts.alaska.gov/web/forms/docs/dr-344.pdf" TargetMode="External"/><Relationship Id="rId82" Type="http://schemas.openxmlformats.org/officeDocument/2006/relationships/hyperlink" Target="https://public.courts.alaska.gov/web/forms/docs/tf-920.pdf" TargetMode="External"/><Relationship Id="rId19" Type="http://schemas.openxmlformats.org/officeDocument/2006/relationships/hyperlink" Target="http://www.courts.alaska.gov/shc/family/docs/shc-1128.docx" TargetMode="External"/><Relationship Id="rId14" Type="http://schemas.openxmlformats.org/officeDocument/2006/relationships/hyperlink" Target="https://www.alaskacollaborative.org/" TargetMode="External"/><Relationship Id="rId30" Type="http://schemas.openxmlformats.org/officeDocument/2006/relationships/hyperlink" Target="http://courts.alaska.gov/shc/family/docs/shc-1545n.pdf"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public.courts.alaska.gov/web/forms/docs/dr-484.pdf" TargetMode="External"/><Relationship Id="rId77" Type="http://schemas.openxmlformats.org/officeDocument/2006/relationships/hyperlink" Target="https://public.courts.alaska.gov/web/forms/docs/dr-306.pdf" TargetMode="External"/><Relationship Id="rId100" Type="http://schemas.openxmlformats.org/officeDocument/2006/relationships/hyperlink" Target="http://www.courts.alaska.gov/shc/family/docs/shc-1063n.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courts.alaska.gov/shc/appeals/appeals.htm" TargetMode="External"/><Relationship Id="rId8" Type="http://schemas.openxmlformats.org/officeDocument/2006/relationships/hyperlink" Target="https://www.legalnav.org/guided_assistant/responding-if-your-spouse-wants-to-or-starts-a-custody-case/?location=alaska" TargetMode="External"/><Relationship Id="rId51" Type="http://schemas.openxmlformats.org/officeDocument/2006/relationships/hyperlink" Target="https://public.courts.alaska.gov/web/forms/docs/dr-482.pdf" TargetMode="External"/><Relationship Id="rId72" Type="http://schemas.openxmlformats.org/officeDocument/2006/relationships/hyperlink" Target="http://courts.alaska.gov/shc/family/docs/shc-1124.doc" TargetMode="External"/><Relationship Id="rId93" Type="http://schemas.openxmlformats.org/officeDocument/2006/relationships/hyperlink" Target="https://public.courts.alaska.gov/web/forms/docs/dr-308.pdf" TargetMode="External"/><Relationship Id="rId98" Type="http://schemas.openxmlformats.org/officeDocument/2006/relationships/hyperlink" Target="http://www.courts.alaska.gov/shc/family/docs/shc-1063.doc" TargetMode="External"/><Relationship Id="rId121" Type="http://schemas.openxmlformats.org/officeDocument/2006/relationships/hyperlink" Target="https://courts.alaska.gov/shc/appeals/docs/SHS_AP_1000.pdf" TargetMode="External"/><Relationship Id="rId14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350CBF-A02E-4199-A806-063AA491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35</Pages>
  <Words>10172</Words>
  <Characters>57985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14</cp:revision>
  <cp:lastPrinted>2022-11-10T19:34:00Z</cp:lastPrinted>
  <dcterms:created xsi:type="dcterms:W3CDTF">2023-03-14T19:22:00Z</dcterms:created>
  <dcterms:modified xsi:type="dcterms:W3CDTF">2023-03-14T21:36:00Z</dcterms:modified>
</cp:coreProperties>
</file>